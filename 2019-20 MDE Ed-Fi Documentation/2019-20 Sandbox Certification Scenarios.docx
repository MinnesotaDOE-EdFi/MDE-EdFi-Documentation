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2B16" w14:textId="77777777" w:rsidR="008669D4" w:rsidRPr="00636258" w:rsidRDefault="008669D4" w:rsidP="752C7CF8">
      <w:pPr>
        <w:pStyle w:val="Title"/>
        <w:contextualSpacing w:val="0"/>
        <w:rPr>
          <w:rFonts w:asciiTheme="minorHAnsi" w:hAnsiTheme="minorHAnsi"/>
        </w:rPr>
      </w:pPr>
    </w:p>
    <w:p w14:paraId="34FB528F" w14:textId="756A9A07" w:rsidR="752C7CF8" w:rsidRDefault="752C7CF8" w:rsidP="752C7CF8">
      <w:pPr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4EB71DAE" wp14:editId="58750F76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636258" w:rsidRDefault="008669D4" w:rsidP="008669D4">
      <w:pPr>
        <w:pStyle w:val="Title"/>
        <w:contextualSpacing w:val="0"/>
        <w:rPr>
          <w:rFonts w:asciiTheme="minorHAnsi" w:hAnsiTheme="minorHAnsi"/>
        </w:rPr>
      </w:pPr>
    </w:p>
    <w:p w14:paraId="54D60E18" w14:textId="6B50C0B5" w:rsidR="0081521F" w:rsidRDefault="00EB2FCB" w:rsidP="6B0FA52E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0"/>
          <w:szCs w:val="40"/>
        </w:rPr>
      </w:pPr>
      <w:r>
        <w:rPr>
          <w:rFonts w:ascii="Arial" w:eastAsia="Arial" w:hAnsi="Arial" w:cs="Arial"/>
          <w:i w:val="0"/>
          <w:color w:val="1B75BB"/>
          <w:sz w:val="40"/>
          <w:szCs w:val="40"/>
        </w:rPr>
        <w:t xml:space="preserve">2019-2020 </w:t>
      </w:r>
      <w:r w:rsidR="005E5391">
        <w:rPr>
          <w:rFonts w:ascii="Arial" w:eastAsia="Arial" w:hAnsi="Arial" w:cs="Arial"/>
          <w:i w:val="0"/>
          <w:color w:val="1B75BB"/>
          <w:sz w:val="40"/>
          <w:szCs w:val="40"/>
        </w:rPr>
        <w:t xml:space="preserve">Sandbox Certification Scenarios </w:t>
      </w:r>
      <w:r>
        <w:rPr>
          <w:rFonts w:ascii="Arial" w:eastAsia="Arial" w:hAnsi="Arial" w:cs="Arial"/>
          <w:i w:val="0"/>
          <w:color w:val="1B75BB"/>
          <w:sz w:val="40"/>
          <w:szCs w:val="40"/>
        </w:rPr>
        <w:t>(Ed-Fi 3.1)</w:t>
      </w:r>
    </w:p>
    <w:p w14:paraId="48B96083" w14:textId="77777777" w:rsidR="00A86753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r w:rsidRPr="6B0FA52E">
        <w:rPr>
          <w:rFonts w:asciiTheme="minorHAnsi" w:eastAsiaTheme="minorEastAsia" w:hAnsiTheme="minorHAnsi" w:cstheme="minorBidi"/>
          <w:color w:val="000000"/>
          <w:sz w:val="28"/>
          <w:szCs w:val="28"/>
        </w:rPr>
        <w:t>Minnesota Department of Education</w:t>
      </w:r>
      <w:r w:rsidRPr="6B0FA52E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&amp; Minnesota IT Services Automated Student Data Collection System</w:t>
      </w:r>
    </w:p>
    <w:p w14:paraId="5DAB6C7B" w14:textId="77777777" w:rsidR="00A86753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 w:val="28"/>
          <w:szCs w:val="28"/>
        </w:rPr>
      </w:pPr>
    </w:p>
    <w:p w14:paraId="53391AD5" w14:textId="0E59710E" w:rsidR="00CF04DC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 w:val="28"/>
          <w:szCs w:val="28"/>
        </w:rPr>
      </w:pPr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Revision date: </w:t>
      </w:r>
      <w:r w:rsidR="000660DC">
        <w:rPr>
          <w:rFonts w:asciiTheme="minorHAnsi" w:eastAsiaTheme="minorEastAsia" w:hAnsiTheme="minorHAnsi" w:cstheme="minorBidi"/>
          <w:color w:val="auto"/>
          <w:sz w:val="28"/>
          <w:szCs w:val="28"/>
        </w:rPr>
        <w:t>11/4</w:t>
      </w:r>
      <w:r>
        <w:rPr>
          <w:rFonts w:asciiTheme="minorHAnsi" w:eastAsiaTheme="minorEastAsia" w:hAnsiTheme="minorHAnsi" w:cstheme="minorBidi"/>
          <w:color w:val="auto"/>
          <w:sz w:val="28"/>
          <w:szCs w:val="28"/>
        </w:rPr>
        <w:t>/2019</w:t>
      </w:r>
      <w:r w:rsidR="6B0FA52E" w:rsidRPr="6B0FA52E">
        <w:rPr>
          <w:rFonts w:asciiTheme="minorHAnsi" w:eastAsiaTheme="minorEastAsia" w:hAnsiTheme="minorHAnsi" w:cstheme="minorBidi"/>
          <w:color w:val="auto"/>
          <w:sz w:val="28"/>
          <w:szCs w:val="28"/>
        </w:rPr>
        <w:t xml:space="preserve"> </w:t>
      </w:r>
    </w:p>
    <w:p w14:paraId="02EB378F" w14:textId="77777777" w:rsidR="00CF04DC" w:rsidRDefault="00CF04DC" w:rsidP="00CF04DC">
      <w:bookmarkStart w:id="0" w:name="_GoBack"/>
      <w:bookmarkEnd w:id="0"/>
    </w:p>
    <w:p w14:paraId="6A05A809" w14:textId="77777777" w:rsidR="0081521F" w:rsidRDefault="0081521F" w:rsidP="00CF04DC"/>
    <w:p w14:paraId="5A39BBE3" w14:textId="77777777" w:rsidR="0081521F" w:rsidRDefault="0081521F" w:rsidP="00CF04DC"/>
    <w:p w14:paraId="41C8F396" w14:textId="77777777" w:rsidR="008669D4" w:rsidRDefault="008669D4" w:rsidP="008669D4">
      <w:pPr>
        <w:pStyle w:val="Subtitle"/>
        <w:spacing w:after="0"/>
        <w:rPr>
          <w:rFonts w:asciiTheme="minorHAnsi" w:hAnsiTheme="minorHAnsi"/>
        </w:rPr>
      </w:pPr>
    </w:p>
    <w:p w14:paraId="72A3D3EC" w14:textId="77777777" w:rsidR="00060A11" w:rsidRDefault="00060A11" w:rsidP="00060A11"/>
    <w:p w14:paraId="0D0B940D" w14:textId="77777777" w:rsidR="00060A11" w:rsidRDefault="00060A11" w:rsidP="00060A11"/>
    <w:p w14:paraId="0E27B00A" w14:textId="77777777" w:rsidR="00060A11" w:rsidRDefault="00060A11" w:rsidP="00060A11"/>
    <w:p w14:paraId="60061E4C" w14:textId="77777777" w:rsidR="00060A11" w:rsidRDefault="00060A11" w:rsidP="00060A11"/>
    <w:p w14:paraId="44EAFD9C" w14:textId="77777777" w:rsidR="00060A11" w:rsidRDefault="00060A11" w:rsidP="00060A11"/>
    <w:p w14:paraId="4B94D5A5" w14:textId="77777777" w:rsidR="00060A11" w:rsidRDefault="00060A11" w:rsidP="00060A11"/>
    <w:p w14:paraId="3DEEC669" w14:textId="77777777" w:rsidR="00060A11" w:rsidRDefault="00060A11" w:rsidP="00060A11"/>
    <w:p w14:paraId="3656B9AB" w14:textId="77777777" w:rsidR="00060A11" w:rsidRDefault="00060A11" w:rsidP="00060A11"/>
    <w:p w14:paraId="45FB0818" w14:textId="77777777" w:rsidR="00060A11" w:rsidRDefault="00060A11" w:rsidP="00060A11"/>
    <w:p w14:paraId="049F31CB" w14:textId="77777777" w:rsidR="00060A11" w:rsidRDefault="00060A11" w:rsidP="00060A11"/>
    <w:p w14:paraId="53128261" w14:textId="77777777" w:rsidR="00060A11" w:rsidRDefault="00060A11" w:rsidP="00060A11"/>
    <w:p w14:paraId="62486C05" w14:textId="77777777" w:rsidR="00060A11" w:rsidRDefault="00060A11" w:rsidP="00060A11"/>
    <w:p w14:paraId="4101652C" w14:textId="77777777" w:rsidR="00060A11" w:rsidRDefault="00060A11" w:rsidP="00060A11"/>
    <w:p w14:paraId="4B99056E" w14:textId="77777777" w:rsidR="00060A11" w:rsidRDefault="00060A11" w:rsidP="00060A11"/>
    <w:p w14:paraId="1299C43A" w14:textId="77777777" w:rsidR="00060A11" w:rsidRDefault="00060A11" w:rsidP="00060A11"/>
    <w:p w14:paraId="4DDBEF00" w14:textId="77777777" w:rsidR="00060A11" w:rsidRDefault="00060A11" w:rsidP="00060A11"/>
    <w:p w14:paraId="3461D779" w14:textId="77777777" w:rsidR="00060A11" w:rsidRDefault="00060A11" w:rsidP="00060A11"/>
    <w:p w14:paraId="3CF2D8B6" w14:textId="77777777" w:rsidR="00060A11" w:rsidRDefault="00060A11" w:rsidP="00060A11"/>
    <w:p w14:paraId="0FB78278" w14:textId="77777777" w:rsidR="00060A11" w:rsidRDefault="00060A11" w:rsidP="00060A11"/>
    <w:p w14:paraId="1FC39945" w14:textId="77777777" w:rsidR="00060A11" w:rsidRDefault="00060A11" w:rsidP="00060A11"/>
    <w:p w14:paraId="0562CB0E" w14:textId="77777777" w:rsidR="00060A11" w:rsidRDefault="00060A11" w:rsidP="00060A11"/>
    <w:p w14:paraId="34CE0A41" w14:textId="77777777" w:rsidR="00060A11" w:rsidRDefault="00060A11" w:rsidP="00060A11"/>
    <w:p w14:paraId="62EBF3C5" w14:textId="77777777" w:rsidR="00060A11" w:rsidRDefault="00060A11" w:rsidP="00060A11"/>
    <w:p w14:paraId="6D98A12B" w14:textId="77777777" w:rsidR="00060A11" w:rsidRPr="00060A11" w:rsidRDefault="00060A11" w:rsidP="00060A11"/>
    <w:p w14:paraId="2946DB82" w14:textId="77777777" w:rsidR="008669D4" w:rsidRPr="00636258" w:rsidRDefault="008669D4" w:rsidP="008669D4">
      <w:pPr>
        <w:rPr>
          <w:rFonts w:asciiTheme="minorHAnsi" w:hAnsiTheme="minorHAnsi"/>
        </w:rPr>
      </w:pPr>
    </w:p>
    <w:p w14:paraId="5997CC1D" w14:textId="77777777" w:rsidR="008669D4" w:rsidRPr="00636258" w:rsidRDefault="008669D4" w:rsidP="008669D4">
      <w:pPr>
        <w:rPr>
          <w:rFonts w:asciiTheme="minorHAnsi" w:hAnsiTheme="minorHAnsi"/>
        </w:rPr>
      </w:pPr>
    </w:p>
    <w:p w14:paraId="110FFD37" w14:textId="77777777" w:rsidR="008669D4" w:rsidRPr="00636258" w:rsidRDefault="008669D4" w:rsidP="008669D4">
      <w:pPr>
        <w:rPr>
          <w:rFonts w:asciiTheme="minorHAnsi" w:hAnsiTheme="minorHAnsi"/>
        </w:rPr>
      </w:pPr>
    </w:p>
    <w:sdt>
      <w:sdtPr>
        <w:rPr>
          <w:rFonts w:ascii="Arial" w:eastAsiaTheme="minorEastAsia" w:hAnsi="Arial" w:cstheme="minorBidi"/>
          <w:color w:val="auto"/>
          <w:sz w:val="24"/>
          <w:szCs w:val="24"/>
        </w:rPr>
        <w:id w:val="592592261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22E0FC93" w14:textId="77777777" w:rsidR="006B025D" w:rsidRPr="001B418C" w:rsidRDefault="6B0FA52E">
          <w:pPr>
            <w:pStyle w:val="TOCHeading"/>
            <w:rPr>
              <w:color w:val="00B050"/>
            </w:rPr>
          </w:pPr>
          <w:r w:rsidRPr="001B418C">
            <w:rPr>
              <w:color w:val="00B050"/>
            </w:rPr>
            <w:t>Table of Contents</w:t>
          </w:r>
        </w:p>
        <w:p w14:paraId="10FFFD60" w14:textId="037748C9" w:rsidR="005808E0" w:rsidRDefault="00BD45EF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4259378" w:history="1">
            <w:r w:rsidR="005808E0" w:rsidRPr="00CD3ED6">
              <w:rPr>
                <w:rStyle w:val="Hyperlink"/>
                <w:noProof/>
              </w:rPr>
              <w:t>2019-2020 Certification Scenarios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_Toc14259378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1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47A7FDA1" w14:textId="03BEF8D9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79" w:history="1">
            <w:r w:rsidR="005808E0" w:rsidRPr="00CD3ED6">
              <w:rPr>
                <w:rStyle w:val="Hyperlink"/>
                <w:noProof/>
              </w:rPr>
              <w:t>Resource: Students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_Toc14259379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1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12B9D458" w14:textId="312D8C2D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0" w:history="1">
            <w:r w:rsidR="005808E0" w:rsidRPr="00CD3ED6">
              <w:rPr>
                <w:rStyle w:val="Hyperlink"/>
                <w:rFonts w:cs="Arial"/>
                <w:noProof/>
              </w:rPr>
              <w:t>Resource: StudentSchoolAssociations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_Toc14259380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1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7E13F90D" w14:textId="77E8E257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1" w:history="1">
            <w:r w:rsidR="005808E0" w:rsidRPr="00CD3ED6">
              <w:rPr>
                <w:rStyle w:val="Hyperlink"/>
                <w:rFonts w:cs="Arial"/>
                <w:noProof/>
              </w:rPr>
              <w:t>Resource: StudentEducationOrganizationAssociation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_Toc14259381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2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5F4653B1" w14:textId="391C4ED1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2" w:history="1">
            <w:r w:rsidR="005808E0" w:rsidRPr="00CD3ED6">
              <w:rPr>
                <w:rStyle w:val="Hyperlink"/>
                <w:rFonts w:cs="Arial"/>
                <w:noProof/>
              </w:rPr>
              <w:t>Resource: Calendar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_Toc14259382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3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2805A3C4" w14:textId="07502204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3" w:history="1">
            <w:r w:rsidR="005808E0" w:rsidRPr="00CD3ED6">
              <w:rPr>
                <w:rStyle w:val="Hyperlink"/>
                <w:rFonts w:cs="Arial"/>
                <w:noProof/>
              </w:rPr>
              <w:t>Resource: Program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_Toc14259383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3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7B685058" w14:textId="624EE659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4" w:history="1">
            <w:r w:rsidR="005808E0" w:rsidRPr="00CD3ED6">
              <w:rPr>
                <w:rStyle w:val="Hyperlink"/>
                <w:rFonts w:cs="Arial"/>
                <w:noProof/>
              </w:rPr>
              <w:t>Resource: Student21stCenturyLearningCenterGrantProgramAssociation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_Toc14259384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4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6BDF3E5F" w14:textId="27D53C66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5" w:history="1">
            <w:r w:rsidR="005808E0" w:rsidRPr="00CD3ED6">
              <w:rPr>
                <w:rStyle w:val="Hyperlink"/>
                <w:rFonts w:cs="Arial"/>
                <w:noProof/>
              </w:rPr>
              <w:t>Resource: StudentCEISProgramAssociation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_Toc14259385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5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6E68ACD5" w14:textId="3B9D5847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6" w:history="1">
            <w:r w:rsidR="005808E0" w:rsidRPr="00CD3ED6">
              <w:rPr>
                <w:rStyle w:val="Hyperlink"/>
                <w:rFonts w:cs="Arial"/>
                <w:noProof/>
              </w:rPr>
              <w:t>Resource: StudentEarlyChildhoodScreeningProgramAssociations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_Toc14259386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5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40BB5DFE" w14:textId="38CCFEC4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7" w:history="1">
            <w:r w:rsidR="005808E0" w:rsidRPr="00CD3ED6">
              <w:rPr>
                <w:rStyle w:val="Hyperlink"/>
                <w:rFonts w:cs="Arial"/>
                <w:noProof/>
              </w:rPr>
              <w:t>Resource: StudentGiftedTalentedProgramAssociation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_Toc14259387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5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6F11A16D" w14:textId="207A7B69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8" w:history="1">
            <w:r w:rsidR="005808E0" w:rsidRPr="00CD3ED6">
              <w:rPr>
                <w:rStyle w:val="Hyperlink"/>
                <w:rFonts w:cs="Arial"/>
                <w:noProof/>
              </w:rPr>
              <w:t>Resource: StudentADSISProgramAssociation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_Toc14259388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6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126ACFBB" w14:textId="3DCA3908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89" w:history="1">
            <w:r w:rsidR="005808E0" w:rsidRPr="00CD3ED6">
              <w:rPr>
                <w:rStyle w:val="Hyperlink"/>
                <w:rFonts w:cs="Arial"/>
                <w:noProof/>
              </w:rPr>
              <w:t>Resource: StudentHomelessProgramAssociation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_Toc14259389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6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26AFF999" w14:textId="6C265026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0" w:history="1">
            <w:r w:rsidR="005808E0" w:rsidRPr="00CD3ED6">
              <w:rPr>
                <w:rStyle w:val="Hyperlink"/>
                <w:rFonts w:cs="Arial"/>
                <w:noProof/>
              </w:rPr>
              <w:t>Resource: StudentLanguageInstructionProgramAssociation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_Toc14259390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6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4807330E" w14:textId="087B3046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1" w:history="1">
            <w:r w:rsidR="005808E0" w:rsidRPr="00CD3ED6">
              <w:rPr>
                <w:rStyle w:val="Hyperlink"/>
                <w:rFonts w:cs="Arial"/>
                <w:noProof/>
              </w:rPr>
              <w:t>Resource: StudentPSEOConcurrentProgramAssociation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_Toc14259391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7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573E7D12" w14:textId="6892C071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2" w:history="1">
            <w:r w:rsidR="005808E0" w:rsidRPr="00CD3ED6">
              <w:rPr>
                <w:rStyle w:val="Hyperlink"/>
                <w:rFonts w:cs="Arial"/>
                <w:noProof/>
              </w:rPr>
              <w:t>Resource: StudentPSEOProgramAssociation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_Toc14259392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7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13510557" w14:textId="3AB8B1E7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3" w:history="1">
            <w:r w:rsidR="005808E0" w:rsidRPr="00CD3ED6">
              <w:rPr>
                <w:rStyle w:val="Hyperlink"/>
                <w:rFonts w:cs="Arial"/>
                <w:noProof/>
              </w:rPr>
              <w:t>Resource: StudentSAAPProgramAssociation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_Toc14259393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7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2646A05E" w14:textId="49BC0F09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4" w:history="1">
            <w:r w:rsidR="005808E0" w:rsidRPr="00CD3ED6">
              <w:rPr>
                <w:rStyle w:val="Hyperlink"/>
                <w:rFonts w:cs="Arial"/>
                <w:noProof/>
              </w:rPr>
              <w:t>Resource: StudentSchoolFoodServiceProgramAssociation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_Toc14259394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8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7E82EDBE" w14:textId="24BFE346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5" w:history="1">
            <w:r w:rsidR="005808E0" w:rsidRPr="00CD3ED6">
              <w:rPr>
                <w:rStyle w:val="Hyperlink"/>
                <w:rFonts w:cs="Arial"/>
                <w:noProof/>
              </w:rPr>
              <w:t>Resource: StudentSection504PlanProgramAssociation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_Toc14259395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8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7FE789AE" w14:textId="28BDC412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6" w:history="1">
            <w:r w:rsidR="005808E0" w:rsidRPr="00CD3ED6">
              <w:rPr>
                <w:rStyle w:val="Hyperlink"/>
                <w:rFonts w:cs="Arial"/>
                <w:noProof/>
              </w:rPr>
              <w:t>Resource: StudentSpecialEducationProgramAssociation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_Toc14259396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8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7099DB8F" w14:textId="0AE12CF3" w:rsidR="005808E0" w:rsidRDefault="00721CC0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4259397" w:history="1">
            <w:r w:rsidR="005808E0" w:rsidRPr="00CD3ED6">
              <w:rPr>
                <w:rStyle w:val="Hyperlink"/>
                <w:rFonts w:cs="Arial"/>
                <w:noProof/>
              </w:rPr>
              <w:t>Resource: StudentTitleIPartAProgramAssociations</w:t>
            </w:r>
            <w:r w:rsidR="005808E0">
              <w:rPr>
                <w:noProof/>
                <w:webHidden/>
              </w:rPr>
              <w:tab/>
            </w:r>
            <w:r w:rsidR="005808E0">
              <w:rPr>
                <w:noProof/>
                <w:webHidden/>
              </w:rPr>
              <w:fldChar w:fldCharType="begin"/>
            </w:r>
            <w:r w:rsidR="005808E0">
              <w:rPr>
                <w:noProof/>
                <w:webHidden/>
              </w:rPr>
              <w:instrText xml:space="preserve"> PAGEREF _Toc14259397 \h </w:instrText>
            </w:r>
            <w:r w:rsidR="005808E0">
              <w:rPr>
                <w:noProof/>
                <w:webHidden/>
              </w:rPr>
            </w:r>
            <w:r w:rsidR="005808E0">
              <w:rPr>
                <w:noProof/>
                <w:webHidden/>
              </w:rPr>
              <w:fldChar w:fldCharType="separate"/>
            </w:r>
            <w:r w:rsidR="005808E0">
              <w:rPr>
                <w:noProof/>
                <w:webHidden/>
              </w:rPr>
              <w:t>9</w:t>
            </w:r>
            <w:r w:rsidR="005808E0">
              <w:rPr>
                <w:noProof/>
                <w:webHidden/>
              </w:rPr>
              <w:fldChar w:fldCharType="end"/>
            </w:r>
          </w:hyperlink>
        </w:p>
        <w:p w14:paraId="6B699379" w14:textId="69FC5970" w:rsidR="006B025D" w:rsidRDefault="00BD45EF">
          <w:r>
            <w:fldChar w:fldCharType="end"/>
          </w:r>
        </w:p>
      </w:sdtContent>
    </w:sdt>
    <w:p w14:paraId="3FE9F23F" w14:textId="77777777" w:rsidR="006B025D" w:rsidRDefault="006B025D" w:rsidP="004A3923">
      <w:pPr>
        <w:pStyle w:val="Heading3"/>
      </w:pPr>
    </w:p>
    <w:p w14:paraId="1F72F646" w14:textId="77777777" w:rsidR="00147510" w:rsidRDefault="00147510" w:rsidP="004A3923">
      <w:pPr>
        <w:pStyle w:val="Heading3"/>
      </w:pPr>
    </w:p>
    <w:p w14:paraId="08CE6F91" w14:textId="77777777" w:rsidR="002B1501" w:rsidRDefault="002B1501" w:rsidP="002B1501"/>
    <w:p w14:paraId="61CDCEAD" w14:textId="77777777" w:rsidR="002B1501" w:rsidRDefault="002B1501" w:rsidP="002B1501"/>
    <w:p w14:paraId="6BB9E253" w14:textId="77777777" w:rsidR="002B1501" w:rsidRDefault="002B1501" w:rsidP="002B1501"/>
    <w:p w14:paraId="23DE523C" w14:textId="7B860E96" w:rsidR="002B1501" w:rsidRDefault="002B1501" w:rsidP="002B1501"/>
    <w:p w14:paraId="60EA860E" w14:textId="30750C2D" w:rsidR="005808E0" w:rsidRDefault="005808E0" w:rsidP="002B1501"/>
    <w:p w14:paraId="1560E7D4" w14:textId="41AA5C73" w:rsidR="005808E0" w:rsidRDefault="005808E0" w:rsidP="002B1501"/>
    <w:p w14:paraId="3FA9769A" w14:textId="6337CF14" w:rsidR="005808E0" w:rsidRDefault="005808E0" w:rsidP="002B1501"/>
    <w:p w14:paraId="6F102A00" w14:textId="5A2825E1" w:rsidR="005808E0" w:rsidRDefault="005808E0" w:rsidP="002B1501"/>
    <w:p w14:paraId="51420786" w14:textId="6D2770E6" w:rsidR="005808E0" w:rsidRDefault="005808E0" w:rsidP="002B1501"/>
    <w:p w14:paraId="1D2323DD" w14:textId="682395F2" w:rsidR="005808E0" w:rsidRDefault="005808E0" w:rsidP="002B1501"/>
    <w:p w14:paraId="383C5BC0" w14:textId="7E98B1BC" w:rsidR="005808E0" w:rsidRDefault="005808E0" w:rsidP="002B1501"/>
    <w:p w14:paraId="42E76319" w14:textId="77777777" w:rsidR="005808E0" w:rsidRDefault="005808E0" w:rsidP="002B1501"/>
    <w:p w14:paraId="52E56223" w14:textId="77777777" w:rsidR="002B1501" w:rsidRDefault="002B1501" w:rsidP="002B1501"/>
    <w:p w14:paraId="07547A01" w14:textId="77777777" w:rsidR="002B1501" w:rsidRDefault="002B1501" w:rsidP="002B1501"/>
    <w:p w14:paraId="0312660F" w14:textId="77777777" w:rsidR="002B1501" w:rsidRDefault="002B1501" w:rsidP="002B1501">
      <w:pPr>
        <w:rPr>
          <w:b/>
          <w:bCs/>
        </w:rPr>
      </w:pPr>
      <w:r w:rsidRPr="002B1501">
        <w:rPr>
          <w:b/>
          <w:bCs/>
        </w:rPr>
        <w:t>Change Log</w:t>
      </w:r>
      <w:r>
        <w:rPr>
          <w:b/>
          <w:bCs/>
        </w:rPr>
        <w:t>:</w:t>
      </w:r>
    </w:p>
    <w:p w14:paraId="5043CB0F" w14:textId="77777777" w:rsidR="002B1501" w:rsidRDefault="002B1501" w:rsidP="002B1501">
      <w:pPr>
        <w:rPr>
          <w:b/>
          <w:bCs/>
        </w:rPr>
      </w:pPr>
    </w:p>
    <w:p w14:paraId="07459315" w14:textId="77777777" w:rsidR="002B1501" w:rsidRDefault="002B1501" w:rsidP="002B1501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14:paraId="33260A29" w14:textId="77777777" w:rsidTr="002B1501">
        <w:tc>
          <w:tcPr>
            <w:tcW w:w="2437" w:type="dxa"/>
          </w:tcPr>
          <w:p w14:paraId="6B814A1E" w14:textId="77777777" w:rsidR="002B1501" w:rsidRPr="002B1501" w:rsidRDefault="002B1501" w:rsidP="002B1501">
            <w:pPr>
              <w:rPr>
                <w:rFonts w:cs="Arial"/>
                <w:b/>
                <w:szCs w:val="20"/>
              </w:rPr>
            </w:pPr>
            <w:r w:rsidRPr="002B1501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2B1501" w:rsidRDefault="002B1501" w:rsidP="002B1501">
            <w:pPr>
              <w:rPr>
                <w:rFonts w:cs="Arial"/>
                <w:b/>
                <w:szCs w:val="20"/>
              </w:rPr>
            </w:pPr>
            <w:r w:rsidRPr="002B1501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2B1501" w:rsidRDefault="002B1501" w:rsidP="002B1501">
            <w:pPr>
              <w:rPr>
                <w:rFonts w:cs="Arial"/>
                <w:b/>
                <w:szCs w:val="20"/>
              </w:rPr>
            </w:pPr>
            <w:r w:rsidRPr="002B1501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14:paraId="2631109D" w14:textId="77777777" w:rsidTr="002B1501">
        <w:tc>
          <w:tcPr>
            <w:tcW w:w="2437" w:type="dxa"/>
          </w:tcPr>
          <w:p w14:paraId="0F792D3D" w14:textId="77777777" w:rsidR="002B1501" w:rsidRPr="002B1501" w:rsidRDefault="002B1501" w:rsidP="002B1501">
            <w:pPr>
              <w:rPr>
                <w:rFonts w:cs="Arial"/>
                <w:bCs/>
                <w:szCs w:val="20"/>
              </w:rPr>
            </w:pPr>
            <w:r w:rsidRPr="002B1501">
              <w:rPr>
                <w:rFonts w:cs="Arial"/>
                <w:bCs/>
                <w:szCs w:val="20"/>
              </w:rPr>
              <w:t>v1.0</w:t>
            </w:r>
          </w:p>
        </w:tc>
        <w:tc>
          <w:tcPr>
            <w:tcW w:w="1428" w:type="dxa"/>
          </w:tcPr>
          <w:p w14:paraId="13C43A40" w14:textId="7F241323" w:rsidR="002B1501" w:rsidRPr="002B1501" w:rsidRDefault="005808E0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7/17/2019</w:t>
            </w:r>
          </w:p>
        </w:tc>
        <w:tc>
          <w:tcPr>
            <w:tcW w:w="6061" w:type="dxa"/>
          </w:tcPr>
          <w:p w14:paraId="33F0BC46" w14:textId="32E1EB3D" w:rsidR="002B1501" w:rsidRPr="002B1501" w:rsidRDefault="002B1501" w:rsidP="00D7058F">
            <w:pPr>
              <w:rPr>
                <w:rFonts w:cs="Arial"/>
                <w:bCs/>
                <w:szCs w:val="20"/>
              </w:rPr>
            </w:pPr>
          </w:p>
        </w:tc>
      </w:tr>
      <w:tr w:rsidR="002B1501" w14:paraId="476F767D" w14:textId="77777777" w:rsidTr="002B1501">
        <w:tc>
          <w:tcPr>
            <w:tcW w:w="2437" w:type="dxa"/>
          </w:tcPr>
          <w:p w14:paraId="77B7A627" w14:textId="621435B7" w:rsidR="002B1501" w:rsidRPr="002B1501" w:rsidRDefault="00D7058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 1.1</w:t>
            </w:r>
          </w:p>
        </w:tc>
        <w:tc>
          <w:tcPr>
            <w:tcW w:w="1428" w:type="dxa"/>
          </w:tcPr>
          <w:p w14:paraId="23275E26" w14:textId="246AC036" w:rsidR="002B1501" w:rsidRPr="002B1501" w:rsidRDefault="00D7058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09/13/2019</w:t>
            </w:r>
          </w:p>
        </w:tc>
        <w:tc>
          <w:tcPr>
            <w:tcW w:w="6061" w:type="dxa"/>
          </w:tcPr>
          <w:p w14:paraId="7520DE9F" w14:textId="3C5DA930" w:rsidR="00D7058F" w:rsidRDefault="00D7058F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D7058F">
              <w:rPr>
                <w:rFonts w:cs="Arial"/>
                <w:bCs/>
                <w:szCs w:val="20"/>
              </w:rPr>
              <w:t xml:space="preserve">Moved </w:t>
            </w:r>
            <w:r>
              <w:rPr>
                <w:rFonts w:cs="Arial"/>
                <w:bCs/>
                <w:szCs w:val="20"/>
              </w:rPr>
              <w:t xml:space="preserve">scenario for </w:t>
            </w:r>
            <w:r w:rsidRPr="00D7058F">
              <w:rPr>
                <w:rFonts w:cs="Arial"/>
                <w:szCs w:val="20"/>
              </w:rPr>
              <w:t xml:space="preserve">Update </w:t>
            </w:r>
            <w:r>
              <w:rPr>
                <w:rFonts w:cs="Arial"/>
                <w:szCs w:val="20"/>
              </w:rPr>
              <w:t xml:space="preserve">of </w:t>
            </w:r>
            <w:r w:rsidRPr="00D7058F">
              <w:rPr>
                <w:rFonts w:cs="Arial"/>
                <w:szCs w:val="20"/>
              </w:rPr>
              <w:t xml:space="preserve">PSEO High School Hours </w:t>
            </w:r>
            <w:r>
              <w:rPr>
                <w:rFonts w:cs="Arial"/>
                <w:szCs w:val="20"/>
              </w:rPr>
              <w:t xml:space="preserve">to </w:t>
            </w:r>
            <w:proofErr w:type="spellStart"/>
            <w:r w:rsidRPr="00D7058F">
              <w:rPr>
                <w:rFonts w:cs="Arial"/>
                <w:szCs w:val="20"/>
              </w:rPr>
              <w:t>StudentPSEOProgramAssociation</w:t>
            </w:r>
            <w:proofErr w:type="spellEnd"/>
          </w:p>
          <w:p w14:paraId="70306C01" w14:textId="0CAC4CD7" w:rsidR="00D7058F" w:rsidRDefault="00D7058F" w:rsidP="00D7058F">
            <w:pPr>
              <w:rPr>
                <w:rFonts w:cs="Arial"/>
                <w:szCs w:val="20"/>
              </w:rPr>
            </w:pPr>
          </w:p>
          <w:p w14:paraId="490C8BED" w14:textId="55D03973" w:rsidR="00D7058F" w:rsidRPr="005B78E9" w:rsidRDefault="00D7058F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szCs w:val="20"/>
              </w:rPr>
            </w:pPr>
            <w:r w:rsidRPr="005B78E9">
              <w:rPr>
                <w:rFonts w:cs="Arial"/>
                <w:szCs w:val="20"/>
              </w:rPr>
              <w:t xml:space="preserve">Included clarifying statements and MDE rules on submission of Order of </w:t>
            </w:r>
            <w:proofErr w:type="spellStart"/>
            <w:r w:rsidRPr="005B78E9">
              <w:rPr>
                <w:rFonts w:cs="Arial"/>
                <w:szCs w:val="20"/>
              </w:rPr>
              <w:t>Disbility</w:t>
            </w:r>
            <w:proofErr w:type="spellEnd"/>
            <w:r w:rsidRPr="005B78E9">
              <w:rPr>
                <w:rFonts w:cs="Arial"/>
                <w:szCs w:val="20"/>
              </w:rPr>
              <w:t xml:space="preserve"> </w:t>
            </w:r>
            <w:proofErr w:type="spellStart"/>
            <w:r w:rsidRPr="005B78E9">
              <w:rPr>
                <w:rFonts w:cs="Arial"/>
                <w:szCs w:val="20"/>
              </w:rPr>
              <w:t>StudentSpecialEducationProgramAssociation</w:t>
            </w:r>
            <w:proofErr w:type="spellEnd"/>
          </w:p>
          <w:p w14:paraId="1914396E" w14:textId="25FF1CDA" w:rsidR="002B1501" w:rsidRPr="002B1501" w:rsidRDefault="002B1501" w:rsidP="005B78E9">
            <w:pPr>
              <w:pStyle w:val="ListParagraph"/>
              <w:rPr>
                <w:rFonts w:cs="Arial"/>
                <w:bCs/>
                <w:szCs w:val="20"/>
              </w:rPr>
            </w:pPr>
          </w:p>
        </w:tc>
      </w:tr>
      <w:tr w:rsidR="005B78E9" w14:paraId="292B1447" w14:textId="77777777" w:rsidTr="002B1501">
        <w:tc>
          <w:tcPr>
            <w:tcW w:w="2437" w:type="dxa"/>
          </w:tcPr>
          <w:p w14:paraId="316CF3A6" w14:textId="109669DE" w:rsidR="005B78E9" w:rsidRDefault="005B78E9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V1.2</w:t>
            </w:r>
          </w:p>
        </w:tc>
        <w:tc>
          <w:tcPr>
            <w:tcW w:w="1428" w:type="dxa"/>
          </w:tcPr>
          <w:p w14:paraId="3BCBEF16" w14:textId="1834EC76" w:rsidR="005B78E9" w:rsidRDefault="005B78E9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10/10/2019</w:t>
            </w:r>
          </w:p>
        </w:tc>
        <w:tc>
          <w:tcPr>
            <w:tcW w:w="6061" w:type="dxa"/>
          </w:tcPr>
          <w:p w14:paraId="4E1E9224" w14:textId="77777777" w:rsidR="005B78E9" w:rsidRPr="005B78E9" w:rsidRDefault="005B78E9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 w:rsidRPr="005B78E9">
              <w:rPr>
                <w:rFonts w:cs="Arial"/>
                <w:bCs/>
                <w:szCs w:val="20"/>
              </w:rPr>
              <w:t>Programs will be submitted by MDE</w:t>
            </w:r>
          </w:p>
          <w:p w14:paraId="5C7C9276" w14:textId="2BBF989A" w:rsidR="005B78E9" w:rsidRDefault="005B78E9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 w:rsidRPr="005B78E9">
              <w:rPr>
                <w:rFonts w:cs="Arial"/>
                <w:bCs/>
                <w:szCs w:val="20"/>
              </w:rPr>
              <w:t xml:space="preserve">Added table clarifying what </w:t>
            </w:r>
            <w:proofErr w:type="spellStart"/>
            <w:r w:rsidRPr="005B78E9">
              <w:rPr>
                <w:rFonts w:cs="Arial"/>
                <w:bCs/>
                <w:szCs w:val="20"/>
              </w:rPr>
              <w:t>id</w:t>
            </w:r>
            <w:proofErr w:type="spellEnd"/>
            <w:r w:rsidRPr="005B78E9">
              <w:rPr>
                <w:rFonts w:cs="Arial"/>
                <w:bCs/>
                <w:szCs w:val="20"/>
              </w:rPr>
              <w:t xml:space="preserve"> is to be used when EducationOrganizationReference is included in the API resource.</w:t>
            </w:r>
          </w:p>
          <w:p w14:paraId="704E2555" w14:textId="797D67F3" w:rsidR="005B78E9" w:rsidRPr="005B78E9" w:rsidRDefault="005B78E9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Consolidated SAAP program types to single SAAP program type</w:t>
            </w:r>
          </w:p>
          <w:p w14:paraId="199FF949" w14:textId="482A528F" w:rsidR="005B78E9" w:rsidRPr="00D7058F" w:rsidRDefault="005B78E9" w:rsidP="00D7058F">
            <w:pPr>
              <w:rPr>
                <w:rFonts w:cs="Arial"/>
                <w:bCs/>
                <w:szCs w:val="20"/>
              </w:rPr>
            </w:pPr>
          </w:p>
        </w:tc>
      </w:tr>
      <w:tr w:rsidR="006B6F7C" w14:paraId="3243CAE4" w14:textId="77777777" w:rsidTr="002B1501">
        <w:tc>
          <w:tcPr>
            <w:tcW w:w="2437" w:type="dxa"/>
          </w:tcPr>
          <w:p w14:paraId="71242B90" w14:textId="3FDA2009" w:rsidR="006B6F7C" w:rsidRDefault="006B6F7C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V1.3</w:t>
            </w:r>
          </w:p>
        </w:tc>
        <w:tc>
          <w:tcPr>
            <w:tcW w:w="1428" w:type="dxa"/>
          </w:tcPr>
          <w:p w14:paraId="13A8146C" w14:textId="3439E216" w:rsidR="006B6F7C" w:rsidRDefault="006B6F7C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10/10/2019</w:t>
            </w:r>
          </w:p>
        </w:tc>
        <w:tc>
          <w:tcPr>
            <w:tcW w:w="6061" w:type="dxa"/>
          </w:tcPr>
          <w:p w14:paraId="3224364C" w14:textId="1216EC2C" w:rsidR="006B6F7C" w:rsidRPr="005B78E9" w:rsidRDefault="006B6F7C" w:rsidP="005B78E9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Spelling corrections</w:t>
            </w:r>
          </w:p>
        </w:tc>
      </w:tr>
      <w:tr w:rsidR="004C3D02" w14:paraId="38228D13" w14:textId="77777777" w:rsidTr="002B1501">
        <w:tc>
          <w:tcPr>
            <w:tcW w:w="2437" w:type="dxa"/>
          </w:tcPr>
          <w:p w14:paraId="4FD7BCD2" w14:textId="3CFB8504" w:rsidR="004C3D02" w:rsidRDefault="006B6F7C" w:rsidP="004C3D0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V1.4</w:t>
            </w:r>
          </w:p>
        </w:tc>
        <w:tc>
          <w:tcPr>
            <w:tcW w:w="1428" w:type="dxa"/>
          </w:tcPr>
          <w:p w14:paraId="2273AF10" w14:textId="0E7A2269" w:rsidR="004C3D02" w:rsidRDefault="004C3D02" w:rsidP="004C3D0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10/17/2019</w:t>
            </w:r>
          </w:p>
        </w:tc>
        <w:tc>
          <w:tcPr>
            <w:tcW w:w="6061" w:type="dxa"/>
          </w:tcPr>
          <w:p w14:paraId="7E86D0CF" w14:textId="77777777" w:rsidR="004C3D02" w:rsidRDefault="004C3D02" w:rsidP="004C3D02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Updated Scenario 7 under StudentSchoolAssociation setting percent enrolled to 100 when </w:t>
            </w:r>
            <w:proofErr w:type="spellStart"/>
            <w:r>
              <w:rPr>
                <w:rFonts w:cs="Arial"/>
                <w:bCs/>
                <w:szCs w:val="20"/>
              </w:rPr>
              <w:t>membershipAttendanceUnitDescriptor</w:t>
            </w:r>
            <w:proofErr w:type="spellEnd"/>
            <w:r>
              <w:rPr>
                <w:rFonts w:cs="Arial"/>
                <w:bCs/>
                <w:szCs w:val="20"/>
              </w:rPr>
              <w:t xml:space="preserve"> = hours</w:t>
            </w:r>
          </w:p>
          <w:p w14:paraId="4B0FCC6F" w14:textId="09748915" w:rsidR="004C3D02" w:rsidRPr="005B78E9" w:rsidRDefault="004C3D02" w:rsidP="004C3D02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Moved delete scenarios for Student 2 to the </w:t>
            </w:r>
            <w:proofErr w:type="spellStart"/>
            <w:r w:rsidRPr="004C3D02">
              <w:rPr>
                <w:rFonts w:cs="Arial"/>
                <w:bCs/>
                <w:szCs w:val="20"/>
              </w:rPr>
              <w:t>StudentCEISProgramAssociation</w:t>
            </w:r>
            <w:proofErr w:type="spellEnd"/>
            <w:r w:rsidRPr="004C3D02">
              <w:rPr>
                <w:rFonts w:cs="Arial"/>
                <w:bCs/>
                <w:szCs w:val="20"/>
              </w:rPr>
              <w:t xml:space="preserve"> </w:t>
            </w:r>
            <w:r>
              <w:rPr>
                <w:rFonts w:cs="Arial"/>
                <w:bCs/>
                <w:szCs w:val="20"/>
              </w:rPr>
              <w:t>scenarios</w:t>
            </w:r>
          </w:p>
        </w:tc>
      </w:tr>
      <w:tr w:rsidR="0060161B" w14:paraId="3210110B" w14:textId="77777777" w:rsidTr="002B1501">
        <w:tc>
          <w:tcPr>
            <w:tcW w:w="2437" w:type="dxa"/>
          </w:tcPr>
          <w:p w14:paraId="2080264A" w14:textId="3C3ECF4D" w:rsidR="0060161B" w:rsidRDefault="0060161B" w:rsidP="004C3D0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V1.5</w:t>
            </w:r>
          </w:p>
        </w:tc>
        <w:tc>
          <w:tcPr>
            <w:tcW w:w="1428" w:type="dxa"/>
          </w:tcPr>
          <w:p w14:paraId="6F499715" w14:textId="2718B515" w:rsidR="0060161B" w:rsidRDefault="0060161B" w:rsidP="004C3D02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11/4/2019</w:t>
            </w:r>
          </w:p>
        </w:tc>
        <w:tc>
          <w:tcPr>
            <w:tcW w:w="6061" w:type="dxa"/>
          </w:tcPr>
          <w:p w14:paraId="7535F54A" w14:textId="1EFFBC9D" w:rsidR="0060161B" w:rsidRDefault="0060161B" w:rsidP="004C3D02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No changes – bumping a version  number to align with Test Plan document</w:t>
            </w:r>
          </w:p>
        </w:tc>
      </w:tr>
      <w:tr w:rsidR="0060161B" w14:paraId="6F269BBA" w14:textId="77777777" w:rsidTr="002B1501">
        <w:tc>
          <w:tcPr>
            <w:tcW w:w="2437" w:type="dxa"/>
          </w:tcPr>
          <w:p w14:paraId="78309F24" w14:textId="6119D338" w:rsidR="0060161B" w:rsidRDefault="0060161B" w:rsidP="0060161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V1.6</w:t>
            </w:r>
          </w:p>
        </w:tc>
        <w:tc>
          <w:tcPr>
            <w:tcW w:w="1428" w:type="dxa"/>
          </w:tcPr>
          <w:p w14:paraId="7C562EDF" w14:textId="36C901CE" w:rsidR="0060161B" w:rsidRDefault="0060161B" w:rsidP="0060161B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11/4/2019</w:t>
            </w:r>
          </w:p>
        </w:tc>
        <w:tc>
          <w:tcPr>
            <w:tcW w:w="6061" w:type="dxa"/>
          </w:tcPr>
          <w:p w14:paraId="58571C58" w14:textId="77777777" w:rsidR="0060161B" w:rsidRDefault="0060161B" w:rsidP="0060161B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Included </w:t>
            </w:r>
            <w:proofErr w:type="spellStart"/>
            <w:r>
              <w:rPr>
                <w:rFonts w:cs="Arial"/>
                <w:bCs/>
                <w:szCs w:val="20"/>
              </w:rPr>
              <w:t>BirthSexDescriptor</w:t>
            </w:r>
            <w:proofErr w:type="spellEnd"/>
            <w:r>
              <w:rPr>
                <w:rFonts w:cs="Arial"/>
                <w:bCs/>
                <w:szCs w:val="20"/>
              </w:rPr>
              <w:t xml:space="preserve"> on Student Entity – needed for validation of gender with MDE Student ID system</w:t>
            </w:r>
          </w:p>
          <w:p w14:paraId="20E73403" w14:textId="77777777" w:rsidR="0060161B" w:rsidRDefault="0060161B" w:rsidP="0060161B">
            <w:pPr>
              <w:pStyle w:val="ListParagraph"/>
              <w:numPr>
                <w:ilvl w:val="0"/>
                <w:numId w:val="32"/>
              </w:num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 xml:space="preserve">Included more detail about which elements to verify  under Student, StudentSchoolAssociation, and StudentEducationOrganizationAssociation </w:t>
            </w:r>
          </w:p>
          <w:p w14:paraId="11511887" w14:textId="77777777" w:rsidR="0060161B" w:rsidRDefault="0060161B" w:rsidP="0060161B">
            <w:pPr>
              <w:pStyle w:val="ListParagraph"/>
              <w:rPr>
                <w:rFonts w:cs="Arial"/>
                <w:bCs/>
                <w:szCs w:val="20"/>
              </w:rPr>
            </w:pPr>
          </w:p>
        </w:tc>
      </w:tr>
    </w:tbl>
    <w:p w14:paraId="6537F28F" w14:textId="77777777" w:rsidR="002B1501" w:rsidRPr="002B1501" w:rsidRDefault="002B1501" w:rsidP="002B1501">
      <w:pPr>
        <w:rPr>
          <w:b/>
          <w:bCs/>
        </w:rPr>
        <w:sectPr w:rsidR="002B1501" w:rsidRPr="002B1501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71EBE8D5" w14:textId="77777777" w:rsidR="00576437" w:rsidRPr="00E3065A" w:rsidRDefault="00576437" w:rsidP="00576437">
      <w:pPr>
        <w:pStyle w:val="Heading2"/>
      </w:pPr>
      <w:r w:rsidRPr="00E3065A">
        <w:lastRenderedPageBreak/>
        <w:t xml:space="preserve">2019-2020 </w:t>
      </w:r>
      <w:r>
        <w:t>Certification Scenarios</w:t>
      </w:r>
    </w:p>
    <w:p w14:paraId="004B3D3C" w14:textId="77777777" w:rsidR="00576437" w:rsidRDefault="00576437" w:rsidP="00576437"/>
    <w:p w14:paraId="0EA9480D" w14:textId="5481529D" w:rsidR="00576437" w:rsidRPr="00576437" w:rsidRDefault="00576437" w:rsidP="00576437">
      <w:pPr>
        <w:pStyle w:val="Heading3"/>
      </w:pPr>
      <w:r w:rsidRPr="00576437">
        <w:t>Education Organization Id usage by Resource</w:t>
      </w:r>
    </w:p>
    <w:p w14:paraId="0F3DC79C" w14:textId="77777777" w:rsidR="00576437" w:rsidRDefault="00576437" w:rsidP="00576437"/>
    <w:p w14:paraId="501F5794" w14:textId="77777777" w:rsidR="00576437" w:rsidRDefault="00576437" w:rsidP="00576437">
      <w:r>
        <w:t>Education Organization References in the Ed-Fi API allow an API client to submit either a Local Education Agency or School Id, however the MDE implementation requires that the following ids must be used for Education Organization References.</w:t>
      </w:r>
    </w:p>
    <w:p w14:paraId="5D6FB389" w14:textId="77777777" w:rsidR="00576437" w:rsidRDefault="00576437" w:rsidP="00576437"/>
    <w:tbl>
      <w:tblPr>
        <w:tblStyle w:val="TableGrid"/>
        <w:tblpPr w:leftFromText="180" w:rightFromText="180" w:vertAnchor="text" w:horzAnchor="margin" w:tblpXSpec="center" w:tblpY="142"/>
        <w:tblW w:w="10175" w:type="dxa"/>
        <w:tbl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single" w:sz="4" w:space="0" w:color="70AD47"/>
          <w:insideV w:val="single" w:sz="4" w:space="0" w:color="70AD47"/>
        </w:tblBorders>
        <w:tblLook w:val="04A0" w:firstRow="1" w:lastRow="0" w:firstColumn="1" w:lastColumn="0" w:noHBand="0" w:noVBand="1"/>
      </w:tblPr>
      <w:tblGrid>
        <w:gridCol w:w="3579"/>
        <w:gridCol w:w="4850"/>
        <w:gridCol w:w="1746"/>
      </w:tblGrid>
      <w:tr w:rsidR="00576437" w:rsidRPr="00725240" w14:paraId="55C28DA2" w14:textId="77777777" w:rsidTr="00094370">
        <w:trPr>
          <w:cantSplit/>
          <w:tblHeader/>
        </w:trPr>
        <w:tc>
          <w:tcPr>
            <w:tcW w:w="3579" w:type="dxa"/>
          </w:tcPr>
          <w:p w14:paraId="214788C1" w14:textId="77777777" w:rsidR="00576437" w:rsidRPr="00921716" w:rsidRDefault="00576437" w:rsidP="00094370">
            <w:pPr>
              <w:rPr>
                <w:rFonts w:cs="Arial"/>
                <w:b/>
                <w:bCs/>
                <w:szCs w:val="20"/>
              </w:rPr>
            </w:pPr>
            <w:r w:rsidRPr="00921716">
              <w:rPr>
                <w:b/>
                <w:bCs/>
              </w:rPr>
              <w:t>Resource</w:t>
            </w:r>
          </w:p>
        </w:tc>
        <w:tc>
          <w:tcPr>
            <w:tcW w:w="4850" w:type="dxa"/>
          </w:tcPr>
          <w:p w14:paraId="505622DD" w14:textId="77777777" w:rsidR="00576437" w:rsidRPr="00921716" w:rsidRDefault="00576437" w:rsidP="00094370">
            <w:pPr>
              <w:rPr>
                <w:rFonts w:cs="Arial"/>
                <w:b/>
                <w:bCs/>
                <w:szCs w:val="20"/>
              </w:rPr>
            </w:pPr>
            <w:r w:rsidRPr="00921716">
              <w:rPr>
                <w:b/>
                <w:bCs/>
              </w:rPr>
              <w:t>Entity</w:t>
            </w:r>
          </w:p>
        </w:tc>
        <w:tc>
          <w:tcPr>
            <w:tcW w:w="1746" w:type="dxa"/>
          </w:tcPr>
          <w:p w14:paraId="13844E75" w14:textId="77777777" w:rsidR="00576437" w:rsidRPr="00921716" w:rsidRDefault="00576437" w:rsidP="00094370">
            <w:pPr>
              <w:rPr>
                <w:rFonts w:cs="Arial"/>
                <w:b/>
                <w:bCs/>
                <w:szCs w:val="20"/>
              </w:rPr>
            </w:pPr>
            <w:r>
              <w:rPr>
                <w:b/>
                <w:bCs/>
              </w:rPr>
              <w:t>ID</w:t>
            </w:r>
          </w:p>
        </w:tc>
      </w:tr>
      <w:tr w:rsidR="00576437" w:rsidRPr="00725240" w14:paraId="3158AE37" w14:textId="77777777" w:rsidTr="00094370">
        <w:trPr>
          <w:cantSplit/>
          <w:trHeight w:val="1322"/>
        </w:trPr>
        <w:tc>
          <w:tcPr>
            <w:tcW w:w="3579" w:type="dxa"/>
          </w:tcPr>
          <w:p w14:paraId="23C0635C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r w:rsidRPr="007B31C1">
              <w:rPr>
                <w:sz w:val="18"/>
                <w:szCs w:val="18"/>
              </w:rPr>
              <w:t>StudentEducationOrganizationAssociation</w:t>
            </w:r>
          </w:p>
        </w:tc>
        <w:tc>
          <w:tcPr>
            <w:tcW w:w="4850" w:type="dxa"/>
          </w:tcPr>
          <w:p w14:paraId="26B07C4B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proofErr w:type="spellStart"/>
            <w:r w:rsidRPr="007B31C1">
              <w:rPr>
                <w:sz w:val="18"/>
                <w:szCs w:val="18"/>
              </w:rPr>
              <w:t>educationOrganizationReference.educationOrganizationId</w:t>
            </w:r>
            <w:proofErr w:type="spellEnd"/>
          </w:p>
        </w:tc>
        <w:tc>
          <w:tcPr>
            <w:tcW w:w="1746" w:type="dxa"/>
          </w:tcPr>
          <w:p w14:paraId="5B9D01BE" w14:textId="77777777" w:rsidR="00576437" w:rsidRPr="00725240" w:rsidRDefault="00576437" w:rsidP="00094370">
            <w:pPr>
              <w:spacing w:after="200" w:line="276" w:lineRule="auto"/>
              <w:rPr>
                <w:rFonts w:eastAsia="Roboto Mono" w:cs="Arial"/>
                <w:szCs w:val="20"/>
              </w:rPr>
            </w:pPr>
            <w:r>
              <w:rPr>
                <w:sz w:val="18"/>
                <w:szCs w:val="18"/>
              </w:rPr>
              <w:t>School Id</w:t>
            </w:r>
          </w:p>
        </w:tc>
      </w:tr>
      <w:tr w:rsidR="00576437" w:rsidRPr="00725240" w14:paraId="28CB4B02" w14:textId="77777777" w:rsidTr="00094370">
        <w:trPr>
          <w:cantSplit/>
          <w:trHeight w:val="611"/>
        </w:trPr>
        <w:tc>
          <w:tcPr>
            <w:tcW w:w="3579" w:type="dxa"/>
          </w:tcPr>
          <w:p w14:paraId="322045CE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r>
              <w:rPr>
                <w:sz w:val="18"/>
                <w:szCs w:val="18"/>
              </w:rPr>
              <w:t>StudentProgramAssociation (all program types)</w:t>
            </w:r>
          </w:p>
        </w:tc>
        <w:tc>
          <w:tcPr>
            <w:tcW w:w="4850" w:type="dxa"/>
          </w:tcPr>
          <w:p w14:paraId="1B22B0CD" w14:textId="77777777" w:rsidR="00576437" w:rsidRPr="00725240" w:rsidRDefault="00576437" w:rsidP="00094370">
            <w:pPr>
              <w:tabs>
                <w:tab w:val="left" w:pos="1473"/>
              </w:tabs>
              <w:rPr>
                <w:rFonts w:cs="Arial"/>
                <w:szCs w:val="20"/>
              </w:rPr>
            </w:pPr>
            <w:r>
              <w:rPr>
                <w:sz w:val="18"/>
                <w:szCs w:val="18"/>
              </w:rPr>
              <w:t>educationOrganizationReference.</w:t>
            </w:r>
            <w:r>
              <w:t xml:space="preserve"> </w:t>
            </w:r>
            <w:proofErr w:type="spellStart"/>
            <w:r w:rsidRPr="007B31C1">
              <w:rPr>
                <w:sz w:val="18"/>
                <w:szCs w:val="18"/>
              </w:rPr>
              <w:t>educationOrganizationId</w:t>
            </w:r>
            <w:proofErr w:type="spellEnd"/>
          </w:p>
        </w:tc>
        <w:tc>
          <w:tcPr>
            <w:tcW w:w="1746" w:type="dxa"/>
          </w:tcPr>
          <w:p w14:paraId="1CE56E75" w14:textId="77777777" w:rsidR="00576437" w:rsidRPr="00725240" w:rsidRDefault="00576437" w:rsidP="00094370">
            <w:pPr>
              <w:rPr>
                <w:rFonts w:eastAsia="Roboto Mono" w:cs="Arial"/>
                <w:szCs w:val="20"/>
              </w:rPr>
            </w:pPr>
            <w:r>
              <w:rPr>
                <w:sz w:val="18"/>
                <w:szCs w:val="18"/>
              </w:rPr>
              <w:t>School Id</w:t>
            </w:r>
          </w:p>
        </w:tc>
      </w:tr>
      <w:tr w:rsidR="00576437" w:rsidRPr="00725240" w14:paraId="1A0D1703" w14:textId="77777777" w:rsidTr="00094370">
        <w:trPr>
          <w:cantSplit/>
          <w:trHeight w:val="1583"/>
        </w:trPr>
        <w:tc>
          <w:tcPr>
            <w:tcW w:w="3579" w:type="dxa"/>
          </w:tcPr>
          <w:p w14:paraId="1A0950AA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r>
              <w:rPr>
                <w:sz w:val="18"/>
                <w:szCs w:val="18"/>
              </w:rPr>
              <w:t>StudentProgramAssociation (all program types)</w:t>
            </w:r>
          </w:p>
        </w:tc>
        <w:tc>
          <w:tcPr>
            <w:tcW w:w="4850" w:type="dxa"/>
          </w:tcPr>
          <w:p w14:paraId="7268416D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programReference.</w:t>
            </w:r>
            <w:r w:rsidRPr="007B31C1">
              <w:rPr>
                <w:sz w:val="18"/>
                <w:szCs w:val="18"/>
              </w:rPr>
              <w:t>educationOrganizationId</w:t>
            </w:r>
            <w:proofErr w:type="spellEnd"/>
          </w:p>
        </w:tc>
        <w:tc>
          <w:tcPr>
            <w:tcW w:w="1746" w:type="dxa"/>
          </w:tcPr>
          <w:p w14:paraId="24A2F13A" w14:textId="77777777" w:rsidR="00576437" w:rsidRPr="00725240" w:rsidRDefault="00576437" w:rsidP="00094370">
            <w:pPr>
              <w:rPr>
                <w:rFonts w:cs="Arial"/>
                <w:szCs w:val="20"/>
              </w:rPr>
            </w:pPr>
            <w:r>
              <w:rPr>
                <w:sz w:val="18"/>
                <w:szCs w:val="18"/>
              </w:rPr>
              <w:t>Local Education Agency Id</w:t>
            </w:r>
          </w:p>
        </w:tc>
      </w:tr>
    </w:tbl>
    <w:p w14:paraId="033898DF" w14:textId="77777777" w:rsidR="00576437" w:rsidRDefault="00576437" w:rsidP="00576437"/>
    <w:p w14:paraId="2D4D6121" w14:textId="77777777" w:rsidR="00576437" w:rsidRDefault="00576437" w:rsidP="00576437"/>
    <w:p w14:paraId="0C93F8B9" w14:textId="77777777" w:rsidR="00576437" w:rsidRPr="007B31C1" w:rsidRDefault="00576437" w:rsidP="00576437"/>
    <w:p w14:paraId="6C0CA894" w14:textId="77777777" w:rsidR="00576437" w:rsidRDefault="00576437" w:rsidP="00576437"/>
    <w:p w14:paraId="3CAC1DB1" w14:textId="77777777" w:rsidR="00576437" w:rsidRPr="00AD044B" w:rsidRDefault="00576437" w:rsidP="00576437">
      <w:pPr>
        <w:pStyle w:val="Heading3"/>
      </w:pPr>
      <w:bookmarkStart w:id="1" w:name="_Toc14259597"/>
      <w:r>
        <w:t>Resource: Students</w:t>
      </w:r>
      <w:bookmarkEnd w:id="1"/>
    </w:p>
    <w:p w14:paraId="31FBE6BE" w14:textId="77777777" w:rsidR="00576437" w:rsidRPr="00725240" w:rsidRDefault="00576437" w:rsidP="00576437">
      <w:pPr>
        <w:rPr>
          <w:rFonts w:cs="Arial"/>
        </w:rPr>
      </w:pPr>
    </w:p>
    <w:p w14:paraId="27CFDFE4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CCCF1A3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0D5EE2D1" w14:textId="77777777" w:rsidR="00576437" w:rsidRPr="00725240" w:rsidRDefault="00576437" w:rsidP="00576437">
      <w:pPr>
        <w:rPr>
          <w:rFonts w:cs="Arial"/>
          <w:szCs w:val="20"/>
        </w:rPr>
      </w:pPr>
      <w:r w:rsidRPr="00725240">
        <w:rPr>
          <w:rFonts w:cs="Arial"/>
          <w:szCs w:val="20"/>
        </w:rPr>
        <w:t>This entity represents an individual for whom instruction, services, and/or care are provided in an early childhood, elementary, or secondary educational program under the jurisdiction of a school, education agency or other institution or program. A student is a person who has been enrolled in a school or other educational institution.</w:t>
      </w:r>
    </w:p>
    <w:p w14:paraId="0C303549" w14:textId="77777777" w:rsidR="00576437" w:rsidRPr="00725240" w:rsidRDefault="00576437" w:rsidP="00576437">
      <w:pPr>
        <w:rPr>
          <w:rFonts w:cs="Arial"/>
          <w:szCs w:val="20"/>
        </w:rPr>
      </w:pPr>
    </w:p>
    <w:p w14:paraId="3078DE54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 xml:space="preserve">Changes from 18-19 to 19-20  </w:t>
      </w:r>
    </w:p>
    <w:p w14:paraId="27F607D2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2496CBD2" w14:textId="77777777" w:rsidR="00576437" w:rsidRPr="00725240" w:rsidRDefault="00576437" w:rsidP="00576437">
      <w:pPr>
        <w:pStyle w:val="ListParagraph"/>
        <w:numPr>
          <w:ilvl w:val="0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The following properties are no longer collected on Student:</w:t>
      </w:r>
    </w:p>
    <w:p w14:paraId="48160A89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/>
          <w:bCs/>
          <w:szCs w:val="20"/>
        </w:rPr>
      </w:pPr>
      <w:r w:rsidRPr="00725240">
        <w:rPr>
          <w:rFonts w:cs="Arial"/>
          <w:bCs/>
          <w:szCs w:val="20"/>
        </w:rPr>
        <w:t>hispanicLatinoEthnicity – now part of Core studentEducationOrganizationAssociation</w:t>
      </w:r>
    </w:p>
    <w:p w14:paraId="109EFC0B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sex – now part of Core studentEducationOrganizationAssociation</w:t>
      </w:r>
    </w:p>
    <w:p w14:paraId="3E37F668" w14:textId="329C40A3" w:rsidR="00576437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 xml:space="preserve">IdentificationCodes – now part of Core studentEducationOrganizationAssociation </w:t>
      </w:r>
    </w:p>
    <w:p w14:paraId="55269762" w14:textId="77777777" w:rsidR="0060161B" w:rsidRDefault="0060161B" w:rsidP="0060161B">
      <w:pPr>
        <w:pStyle w:val="ListParagraph"/>
        <w:numPr>
          <w:ilvl w:val="0"/>
          <w:numId w:val="5"/>
        </w:numPr>
        <w:rPr>
          <w:rFonts w:cs="Arial"/>
          <w:bCs/>
          <w:szCs w:val="20"/>
        </w:rPr>
      </w:pPr>
      <w:r>
        <w:rPr>
          <w:rFonts w:cs="Arial"/>
          <w:bCs/>
          <w:szCs w:val="20"/>
        </w:rPr>
        <w:t>The following are new elements collected on Student</w:t>
      </w:r>
    </w:p>
    <w:p w14:paraId="448A614B" w14:textId="77777777" w:rsidR="0060161B" w:rsidRPr="00725240" w:rsidRDefault="0060161B" w:rsidP="0060161B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>
        <w:rPr>
          <w:rFonts w:cs="Arial"/>
          <w:bCs/>
          <w:szCs w:val="20"/>
        </w:rPr>
        <w:t>birthSexDescriptor</w:t>
      </w:r>
      <w:proofErr w:type="spellEnd"/>
      <w:r>
        <w:rPr>
          <w:rFonts w:cs="Arial"/>
          <w:bCs/>
          <w:szCs w:val="20"/>
        </w:rPr>
        <w:t xml:space="preserve"> – This is required to f</w:t>
      </w:r>
      <w:r w:rsidRPr="001A6CE8">
        <w:rPr>
          <w:rFonts w:cs="Arial"/>
          <w:bCs/>
          <w:szCs w:val="20"/>
        </w:rPr>
        <w:t xml:space="preserve">acilitate student data validation against </w:t>
      </w:r>
      <w:r>
        <w:rPr>
          <w:rFonts w:cs="Arial"/>
          <w:bCs/>
          <w:szCs w:val="20"/>
        </w:rPr>
        <w:t xml:space="preserve">the </w:t>
      </w:r>
      <w:r w:rsidRPr="001A6CE8">
        <w:rPr>
          <w:rFonts w:cs="Arial"/>
          <w:bCs/>
          <w:szCs w:val="20"/>
        </w:rPr>
        <w:t>MDE Statewide Student Validation System</w:t>
      </w:r>
      <w:r>
        <w:rPr>
          <w:rFonts w:cs="Arial"/>
          <w:bCs/>
          <w:szCs w:val="20"/>
        </w:rPr>
        <w:t xml:space="preserve">. Vendors should submit the student’s current gender to this element when creating the student – and the value should match what is submitted to </w:t>
      </w:r>
      <w:proofErr w:type="spellStart"/>
      <w:r w:rsidRPr="001A6CE8">
        <w:rPr>
          <w:rFonts w:cs="Arial"/>
          <w:bCs/>
          <w:szCs w:val="20"/>
        </w:rPr>
        <w:t>StudentEducationOrganizationAssociation.SexDescriptor</w:t>
      </w:r>
      <w:proofErr w:type="spellEnd"/>
    </w:p>
    <w:p w14:paraId="2F687393" w14:textId="77777777" w:rsidR="0060161B" w:rsidRPr="00725240" w:rsidRDefault="0060161B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</w:p>
    <w:p w14:paraId="03F4C768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6092892A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70A50CC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06E876E1" w14:textId="77777777" w:rsidR="00576437" w:rsidRPr="00725240" w:rsidRDefault="00576437" w:rsidP="005764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lastRenderedPageBreak/>
        <w:t>None</w:t>
      </w:r>
    </w:p>
    <w:p w14:paraId="1F2552F5" w14:textId="77777777" w:rsidR="00576437" w:rsidRPr="00725240" w:rsidRDefault="00576437" w:rsidP="00576437">
      <w:pPr>
        <w:pStyle w:val="ListParagraph"/>
        <w:rPr>
          <w:rFonts w:cs="Arial"/>
          <w:szCs w:val="20"/>
        </w:rPr>
      </w:pPr>
    </w:p>
    <w:p w14:paraId="75EC43D6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 xml:space="preserve">Certification Scenarios </w:t>
      </w:r>
    </w:p>
    <w:p w14:paraId="26E0D35C" w14:textId="6F876F85" w:rsidR="0060161B" w:rsidRPr="00725240" w:rsidRDefault="0060161B" w:rsidP="0060161B">
      <w:pPr>
        <w:pStyle w:val="ListParagraph"/>
        <w:numPr>
          <w:ilvl w:val="0"/>
          <w:numId w:val="3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Create 14 student records</w:t>
      </w:r>
      <w:r>
        <w:rPr>
          <w:rFonts w:cs="Arial"/>
          <w:szCs w:val="20"/>
        </w:rPr>
        <w:t xml:space="preserve"> including the following </w:t>
      </w:r>
      <w:r>
        <w:rPr>
          <w:rFonts w:cs="Arial"/>
          <w:szCs w:val="20"/>
        </w:rPr>
        <w:t>data points</w:t>
      </w:r>
      <w:r w:rsidRPr="00725240">
        <w:rPr>
          <w:rFonts w:cs="Arial"/>
          <w:szCs w:val="20"/>
        </w:rPr>
        <w:t>.</w:t>
      </w:r>
    </w:p>
    <w:p w14:paraId="1A19373B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studentUniqueID</w:t>
      </w:r>
      <w:proofErr w:type="spellEnd"/>
    </w:p>
    <w:p w14:paraId="54689EDC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r>
        <w:rPr>
          <w:rFonts w:cs="Arial"/>
          <w:szCs w:val="20"/>
        </w:rPr>
        <w:t>birthdate</w:t>
      </w:r>
    </w:p>
    <w:p w14:paraId="4CA34240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 w:rsidRPr="001A6CE8">
        <w:rPr>
          <w:rFonts w:cs="Arial"/>
          <w:szCs w:val="20"/>
        </w:rPr>
        <w:t>birthSexDescriptor</w:t>
      </w:r>
      <w:proofErr w:type="spellEnd"/>
    </w:p>
    <w:p w14:paraId="2E317368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 w:rsidRPr="005A6D3B">
        <w:rPr>
          <w:rFonts w:cs="Arial"/>
          <w:szCs w:val="20"/>
        </w:rPr>
        <w:t>firstName</w:t>
      </w:r>
      <w:proofErr w:type="spellEnd"/>
    </w:p>
    <w:p w14:paraId="3A2534AC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 w:rsidRPr="005A6D3B">
        <w:rPr>
          <w:rFonts w:cs="Arial"/>
          <w:szCs w:val="20"/>
        </w:rPr>
        <w:t>generationCodeSuffix</w:t>
      </w:r>
      <w:proofErr w:type="spellEnd"/>
    </w:p>
    <w:p w14:paraId="406286CC" w14:textId="77777777" w:rsidR="0060161B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 w:rsidRPr="005A6D3B">
        <w:rPr>
          <w:rFonts w:cs="Arial"/>
          <w:szCs w:val="20"/>
        </w:rPr>
        <w:t>lastSurname</w:t>
      </w:r>
      <w:proofErr w:type="spellEnd"/>
    </w:p>
    <w:p w14:paraId="1EDA118F" w14:textId="77777777" w:rsidR="0060161B" w:rsidRPr="00725240" w:rsidRDefault="0060161B" w:rsidP="0060161B">
      <w:pPr>
        <w:pStyle w:val="ListParagraph"/>
        <w:numPr>
          <w:ilvl w:val="1"/>
          <w:numId w:val="3"/>
        </w:numPr>
        <w:rPr>
          <w:rFonts w:cs="Arial"/>
          <w:szCs w:val="20"/>
        </w:rPr>
      </w:pPr>
      <w:proofErr w:type="spellStart"/>
      <w:r w:rsidRPr="005A6D3B">
        <w:rPr>
          <w:rFonts w:cs="Arial"/>
          <w:szCs w:val="20"/>
        </w:rPr>
        <w:t>middleName</w:t>
      </w:r>
      <w:proofErr w:type="spellEnd"/>
    </w:p>
    <w:p w14:paraId="2C305C1C" w14:textId="77777777" w:rsidR="00576437" w:rsidRPr="00725240" w:rsidRDefault="00576437" w:rsidP="00576437">
      <w:pPr>
        <w:rPr>
          <w:rFonts w:cs="Arial"/>
          <w:szCs w:val="20"/>
        </w:rPr>
      </w:pPr>
    </w:p>
    <w:p w14:paraId="564A7370" w14:textId="77777777" w:rsidR="00576437" w:rsidRPr="00725240" w:rsidRDefault="00576437" w:rsidP="00576437">
      <w:pPr>
        <w:rPr>
          <w:rFonts w:cs="Arial"/>
          <w:szCs w:val="20"/>
        </w:rPr>
      </w:pPr>
    </w:p>
    <w:p w14:paraId="013B84A8" w14:textId="77777777" w:rsidR="00576437" w:rsidRPr="00725240" w:rsidRDefault="00576437" w:rsidP="00576437">
      <w:pPr>
        <w:rPr>
          <w:rFonts w:cs="Arial"/>
        </w:rPr>
      </w:pPr>
    </w:p>
    <w:p w14:paraId="635CC2E6" w14:textId="77777777" w:rsidR="00576437" w:rsidRPr="00725240" w:rsidRDefault="00576437" w:rsidP="00576437">
      <w:pPr>
        <w:pStyle w:val="Heading3"/>
      </w:pPr>
      <w:bookmarkStart w:id="2" w:name="_Toc14259598"/>
      <w:r w:rsidRPr="00725240">
        <w:t xml:space="preserve">Resource: </w:t>
      </w:r>
      <w:proofErr w:type="spellStart"/>
      <w:r w:rsidRPr="00725240">
        <w:t>StudentSchoolAssociations</w:t>
      </w:r>
      <w:bookmarkEnd w:id="2"/>
      <w:proofErr w:type="spellEnd"/>
    </w:p>
    <w:p w14:paraId="78ADCF4A" w14:textId="77777777" w:rsidR="00576437" w:rsidRPr="00725240" w:rsidRDefault="00576437" w:rsidP="00576437">
      <w:pPr>
        <w:rPr>
          <w:rFonts w:cs="Arial"/>
        </w:rPr>
      </w:pPr>
    </w:p>
    <w:p w14:paraId="3EF6381A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06D31EC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6C509042" w14:textId="77777777" w:rsidR="00576437" w:rsidRPr="00725240" w:rsidRDefault="00576437" w:rsidP="00576437">
      <w:pPr>
        <w:rPr>
          <w:rFonts w:cs="Arial"/>
          <w:szCs w:val="20"/>
        </w:rPr>
      </w:pPr>
      <w:r w:rsidRPr="00725240">
        <w:rPr>
          <w:rFonts w:cs="Arial"/>
          <w:szCs w:val="20"/>
        </w:rPr>
        <w:t>This association represents the School in which a student is enrolled. The semantics of enrollment may differ slightly by state. Non-enrollment relationships between a student and an education organization may be described using the StudentEducationOrganizationAssociation.</w:t>
      </w:r>
    </w:p>
    <w:p w14:paraId="69BB1741" w14:textId="77777777" w:rsidR="00576437" w:rsidRPr="00725240" w:rsidRDefault="00576437" w:rsidP="00576437">
      <w:pPr>
        <w:rPr>
          <w:rFonts w:cs="Arial"/>
          <w:szCs w:val="20"/>
        </w:rPr>
      </w:pPr>
    </w:p>
    <w:p w14:paraId="49780C61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 xml:space="preserve">Changes from 18-19 to 19-20  </w:t>
      </w:r>
    </w:p>
    <w:p w14:paraId="1D7FB111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46B8AC1F" w14:textId="77777777" w:rsidR="00576437" w:rsidRPr="00725240" w:rsidRDefault="00576437" w:rsidP="00576437">
      <w:pPr>
        <w:pStyle w:val="ListParagraph"/>
        <w:numPr>
          <w:ilvl w:val="0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The following properties are no longer collected on StudentSchoolAssociation:</w:t>
      </w:r>
    </w:p>
    <w:p w14:paraId="35AFFE06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studentProgramParticipations – Student program relationships are now tracked under the multiple Program-specific Student Program Associations</w:t>
      </w:r>
    </w:p>
    <w:p w14:paraId="3BB10113" w14:textId="77777777" w:rsidR="00576437" w:rsidRPr="00725240" w:rsidRDefault="00576437" w:rsidP="00576437">
      <w:pPr>
        <w:pStyle w:val="ListParagraph"/>
        <w:numPr>
          <w:ilvl w:val="0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New properties</w:t>
      </w:r>
    </w:p>
    <w:p w14:paraId="10830807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szCs w:val="20"/>
        </w:rPr>
        <w:t>specialPupilIndicator</w:t>
      </w:r>
    </w:p>
    <w:p w14:paraId="0DD7AB05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Membership.Attendance</w:t>
      </w:r>
      <w:proofErr w:type="spellEnd"/>
    </w:p>
    <w:p w14:paraId="25C89451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Membership.Membership</w:t>
      </w:r>
      <w:proofErr w:type="spellEnd"/>
    </w:p>
    <w:p w14:paraId="1AEEB56E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MembershipAttendanceUnitDescriptor</w:t>
      </w:r>
      <w:proofErr w:type="spellEnd"/>
    </w:p>
    <w:p w14:paraId="52B2F3CF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Membership.PercentEnrolled</w:t>
      </w:r>
      <w:proofErr w:type="spellEnd"/>
    </w:p>
    <w:p w14:paraId="3640248A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SpecialPupilIndicator</w:t>
      </w:r>
    </w:p>
    <w:p w14:paraId="55C6A1E4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StateAidCategory</w:t>
      </w:r>
      <w:proofErr w:type="spellEnd"/>
    </w:p>
    <w:p w14:paraId="403D86EA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proofErr w:type="spellStart"/>
      <w:r w:rsidRPr="00725240">
        <w:rPr>
          <w:rFonts w:cs="Arial"/>
          <w:bCs/>
          <w:szCs w:val="20"/>
        </w:rPr>
        <w:t>Transportation.TransportationCategory</w:t>
      </w:r>
      <w:proofErr w:type="spellEnd"/>
    </w:p>
    <w:p w14:paraId="136D85BE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Transportation.TransportingLocalEducationAgencyReference.LocalEducationAgencyId</w:t>
      </w:r>
    </w:p>
    <w:p w14:paraId="6BB08F7B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6F7D4A2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3491DC4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ABC9F94" w14:textId="77777777" w:rsidR="00576437" w:rsidRPr="00725240" w:rsidRDefault="00576437" w:rsidP="005764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Students</w:t>
      </w:r>
    </w:p>
    <w:p w14:paraId="1142E069" w14:textId="77777777" w:rsidR="00576437" w:rsidRPr="00725240" w:rsidRDefault="00576437" w:rsidP="00576437">
      <w:pPr>
        <w:pStyle w:val="ListParagraph"/>
        <w:numPr>
          <w:ilvl w:val="0"/>
          <w:numId w:val="1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Schools</w:t>
      </w:r>
    </w:p>
    <w:p w14:paraId="4DA7E85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3D896DC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Certification Scenarios</w:t>
      </w:r>
    </w:p>
    <w:p w14:paraId="5C4473A2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6DFC2702" w14:textId="77777777" w:rsidR="0060161B" w:rsidRPr="00725240" w:rsidRDefault="0060161B" w:rsidP="0060161B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Enroll student 1 at Elementary School</w:t>
      </w:r>
      <w:r>
        <w:rPr>
          <w:rFonts w:cs="Arial"/>
          <w:szCs w:val="20"/>
        </w:rPr>
        <w:t>, including</w:t>
      </w:r>
    </w:p>
    <w:p w14:paraId="7D716D6F" w14:textId="77777777" w:rsidR="0060161B" w:rsidRPr="00601321" w:rsidRDefault="0060161B" w:rsidP="0060161B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homeboundServiceIndicator</w:t>
      </w:r>
      <w:proofErr w:type="spellEnd"/>
    </w:p>
    <w:p w14:paraId="03804951" w14:textId="77777777" w:rsidR="0060161B" w:rsidRPr="00601321" w:rsidRDefault="0060161B" w:rsidP="0060161B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601321">
        <w:rPr>
          <w:rFonts w:cs="Arial"/>
          <w:szCs w:val="20"/>
        </w:rPr>
        <w:t>specialPupilIndicator</w:t>
      </w:r>
    </w:p>
    <w:p w14:paraId="41936846" w14:textId="4C87A1C4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Enroll student 2 at Middle School.</w:t>
      </w:r>
    </w:p>
    <w:p w14:paraId="4F142E54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Withdraw student from Middle School.</w:t>
      </w:r>
    </w:p>
    <w:p w14:paraId="544231BE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Enroll student 2 at High School.</w:t>
      </w:r>
    </w:p>
    <w:p w14:paraId="32C9B8B4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eastAsiaTheme="majorEastAsia" w:cs="Arial"/>
          <w:szCs w:val="20"/>
        </w:rPr>
        <w:t xml:space="preserve">Create the </w:t>
      </w:r>
      <w:r>
        <w:rPr>
          <w:rFonts w:eastAsiaTheme="majorEastAsia" w:cs="Arial"/>
          <w:szCs w:val="20"/>
        </w:rPr>
        <w:t xml:space="preserve">following </w:t>
      </w:r>
      <w:r w:rsidRPr="00725240">
        <w:rPr>
          <w:rFonts w:eastAsiaTheme="majorEastAsia" w:cs="Arial"/>
          <w:szCs w:val="20"/>
        </w:rPr>
        <w:t xml:space="preserve">records for </w:t>
      </w:r>
      <w:r>
        <w:rPr>
          <w:rFonts w:eastAsiaTheme="majorEastAsia" w:cs="Arial"/>
          <w:szCs w:val="20"/>
        </w:rPr>
        <w:t>Student 2</w:t>
      </w:r>
    </w:p>
    <w:p w14:paraId="7FBFB232" w14:textId="77777777" w:rsidR="00576437" w:rsidRPr="00725240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eastAsiaTheme="majorEastAsia" w:cs="Arial"/>
          <w:szCs w:val="20"/>
        </w:rPr>
        <w:t>An enrollment</w:t>
      </w:r>
    </w:p>
    <w:p w14:paraId="78241C13" w14:textId="77777777" w:rsidR="00576437" w:rsidRPr="00725240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eastAsiaTheme="majorEastAsia" w:cs="Arial"/>
          <w:szCs w:val="20"/>
        </w:rPr>
        <w:t xml:space="preserve">Withdrawal </w:t>
      </w:r>
    </w:p>
    <w:p w14:paraId="1C56051B" w14:textId="77777777" w:rsidR="00576437" w:rsidRPr="00725240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eastAsiaTheme="majorEastAsia" w:cs="Arial"/>
          <w:szCs w:val="20"/>
        </w:rPr>
        <w:lastRenderedPageBreak/>
        <w:t xml:space="preserve">Re-enrollment of a student who changes resident districts but does not change schools.  Place a </w:t>
      </w:r>
      <w:proofErr w:type="gramStart"/>
      <w:r w:rsidRPr="00725240">
        <w:rPr>
          <w:rFonts w:eastAsiaTheme="majorEastAsia" w:cs="Arial"/>
          <w:szCs w:val="20"/>
        </w:rPr>
        <w:t>20 day</w:t>
      </w:r>
      <w:proofErr w:type="gramEnd"/>
      <w:r w:rsidRPr="00725240">
        <w:rPr>
          <w:rFonts w:eastAsiaTheme="majorEastAsia" w:cs="Arial"/>
          <w:szCs w:val="20"/>
        </w:rPr>
        <w:t xml:space="preserve"> </w:t>
      </w:r>
      <w:r w:rsidRPr="00725240">
        <w:rPr>
          <w:rFonts w:cs="Arial"/>
          <w:szCs w:val="20"/>
        </w:rPr>
        <w:t xml:space="preserve">gap between records. </w:t>
      </w:r>
    </w:p>
    <w:p w14:paraId="2B0EAE8F" w14:textId="77777777" w:rsidR="00576437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Update Student 1’s </w:t>
      </w:r>
      <w:r w:rsidRPr="00725240">
        <w:rPr>
          <w:rFonts w:cs="Arial"/>
          <w:bCs/>
          <w:szCs w:val="20"/>
        </w:rPr>
        <w:t>Percent Enrolled to 50%</w:t>
      </w:r>
      <w:r>
        <w:rPr>
          <w:rFonts w:cs="Arial"/>
          <w:szCs w:val="20"/>
        </w:rPr>
        <w:t xml:space="preserve"> and set </w:t>
      </w:r>
      <w:proofErr w:type="spellStart"/>
      <w:r w:rsidRPr="00AC523A">
        <w:rPr>
          <w:rFonts w:cs="Arial"/>
          <w:szCs w:val="20"/>
        </w:rPr>
        <w:t>membershipAttendanceUnitDescriptor</w:t>
      </w:r>
      <w:proofErr w:type="spellEnd"/>
      <w:r>
        <w:rPr>
          <w:rFonts w:cs="Arial"/>
          <w:szCs w:val="20"/>
        </w:rPr>
        <w:t xml:space="preserve"> to days, set</w:t>
      </w:r>
      <w:r w:rsidRPr="00A8641D">
        <w:rPr>
          <w:rFonts w:cs="Arial"/>
          <w:szCs w:val="20"/>
        </w:rPr>
        <w:t xml:space="preserve"> membership and attendance</w:t>
      </w:r>
      <w:r>
        <w:rPr>
          <w:rFonts w:cs="Arial"/>
          <w:szCs w:val="20"/>
        </w:rPr>
        <w:t>.</w:t>
      </w:r>
    </w:p>
    <w:p w14:paraId="7B0436E9" w14:textId="77777777" w:rsidR="004C3D02" w:rsidRPr="00725240" w:rsidRDefault="004C3D02" w:rsidP="004C3D02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Update Student </w:t>
      </w:r>
      <w:r w:rsidRPr="0003706F">
        <w:rPr>
          <w:rFonts w:cs="Arial"/>
          <w:b/>
          <w:bCs/>
          <w:color w:val="FF0000"/>
          <w:szCs w:val="20"/>
        </w:rPr>
        <w:t>1’s Percent Enrolled to 100%</w:t>
      </w:r>
      <w:r w:rsidRPr="00B42663">
        <w:rPr>
          <w:rFonts w:cs="Arial"/>
          <w:color w:val="FF0000"/>
          <w:szCs w:val="20"/>
        </w:rPr>
        <w:t xml:space="preserve"> </w:t>
      </w:r>
      <w:proofErr w:type="spellStart"/>
      <w:r w:rsidRPr="00AC523A">
        <w:rPr>
          <w:rFonts w:cs="Arial"/>
          <w:szCs w:val="20"/>
        </w:rPr>
        <w:t>membershipAttendanceUnitDescriptor</w:t>
      </w:r>
      <w:proofErr w:type="spellEnd"/>
      <w:r>
        <w:rPr>
          <w:rFonts w:cs="Arial"/>
          <w:szCs w:val="20"/>
        </w:rPr>
        <w:t xml:space="preserve"> to hours and adjust membership and attendance accordingly.</w:t>
      </w:r>
      <w:del w:id="3" w:author="Steve Theriault" w:date="2019-07-16T16:30:00Z">
        <w:r w:rsidRPr="00725240" w:rsidDel="00C46C85">
          <w:rPr>
            <w:rFonts w:cs="Arial"/>
            <w:szCs w:val="20"/>
          </w:rPr>
          <w:delText xml:space="preserve"> </w:delText>
        </w:r>
      </w:del>
    </w:p>
    <w:p w14:paraId="7F5FD704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Update Student 2’s </w:t>
      </w:r>
      <w:r w:rsidRPr="00725240">
        <w:rPr>
          <w:rFonts w:cs="Arial"/>
          <w:bCs/>
          <w:szCs w:val="20"/>
        </w:rPr>
        <w:t>Transportation Category.</w:t>
      </w:r>
    </w:p>
    <w:p w14:paraId="1AC8A705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bCs/>
          <w:szCs w:val="20"/>
        </w:rPr>
        <w:t xml:space="preserve">Update Student 3’s </w:t>
      </w:r>
      <w:proofErr w:type="spellStart"/>
      <w:r w:rsidRPr="00725240">
        <w:rPr>
          <w:rFonts w:cs="Arial"/>
          <w:bCs/>
          <w:szCs w:val="20"/>
        </w:rPr>
        <w:t>StateAid</w:t>
      </w:r>
      <w:proofErr w:type="spellEnd"/>
      <w:r w:rsidRPr="00725240">
        <w:rPr>
          <w:rFonts w:cs="Arial"/>
          <w:bCs/>
          <w:szCs w:val="20"/>
        </w:rPr>
        <w:t xml:space="preserve"> Category.</w:t>
      </w:r>
    </w:p>
    <w:p w14:paraId="1EBC3A51" w14:textId="01543763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Create 2 enrollment records (a, b) for a student that is in two different schools within the same district at the same time.  Enrollment dates 09/10/17 through 06/10/18.</w:t>
      </w:r>
    </w:p>
    <w:p w14:paraId="3616048D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bookmarkStart w:id="4" w:name="_Hlk23761001"/>
      <w:r w:rsidRPr="00725240">
        <w:rPr>
          <w:rFonts w:cs="Arial"/>
          <w:szCs w:val="20"/>
        </w:rPr>
        <w:t xml:space="preserve">Create the records for </w:t>
      </w:r>
    </w:p>
    <w:p w14:paraId="05B967DF" w14:textId="77777777" w:rsidR="00576437" w:rsidRPr="00725240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An enrollment, </w:t>
      </w:r>
    </w:p>
    <w:p w14:paraId="34D296E7" w14:textId="77777777" w:rsidR="00576437" w:rsidRPr="00725240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Withdrawal and </w:t>
      </w:r>
    </w:p>
    <w:p w14:paraId="0DF3DAF0" w14:textId="0437AAFD" w:rsidR="00576437" w:rsidRDefault="00576437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Re-enrollment for a kindergarten student who receives an IEP mid-year. (Grade change from KA to HK.)</w:t>
      </w:r>
    </w:p>
    <w:p w14:paraId="66A76262" w14:textId="4769906A" w:rsidR="00840399" w:rsidRDefault="00840399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Primary Disability 7</w:t>
      </w:r>
    </w:p>
    <w:p w14:paraId="37D613C4" w14:textId="6CB19C9A" w:rsidR="00840399" w:rsidRDefault="00840399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r>
        <w:rPr>
          <w:rFonts w:cs="Arial"/>
          <w:szCs w:val="20"/>
        </w:rPr>
        <w:t>Instructional Setting 1</w:t>
      </w:r>
    </w:p>
    <w:p w14:paraId="74D1BC40" w14:textId="3A82CB44" w:rsidR="00076D6B" w:rsidRPr="00725240" w:rsidRDefault="00076D6B" w:rsidP="00576437">
      <w:pPr>
        <w:pStyle w:val="ListParagraph"/>
        <w:numPr>
          <w:ilvl w:val="1"/>
          <w:numId w:val="12"/>
        </w:numPr>
        <w:rPr>
          <w:rFonts w:cs="Arial"/>
          <w:szCs w:val="20"/>
        </w:rPr>
      </w:pPr>
      <w:proofErr w:type="spellStart"/>
      <w:r>
        <w:rPr>
          <w:rFonts w:cs="Arial"/>
          <w:szCs w:val="20"/>
        </w:rPr>
        <w:t>SpecialEducationEvaluationStatus</w:t>
      </w:r>
      <w:proofErr w:type="spellEnd"/>
      <w:r w:rsidR="0060161B">
        <w:rPr>
          <w:rFonts w:cs="Arial"/>
          <w:szCs w:val="20"/>
        </w:rPr>
        <w:t xml:space="preserve"> updated</w:t>
      </w:r>
    </w:p>
    <w:p w14:paraId="5F22D372" w14:textId="77777777" w:rsidR="00576437" w:rsidRPr="00725240" w:rsidRDefault="00576437" w:rsidP="00576437">
      <w:pPr>
        <w:pStyle w:val="ListParagraph"/>
        <w:numPr>
          <w:ilvl w:val="0"/>
          <w:numId w:val="12"/>
        </w:numPr>
        <w:rPr>
          <w:rFonts w:cs="Arial"/>
          <w:szCs w:val="20"/>
        </w:rPr>
      </w:pPr>
      <w:bookmarkStart w:id="5" w:name="_Hlk23761036"/>
      <w:bookmarkEnd w:id="4"/>
      <w:r w:rsidRPr="00725240">
        <w:rPr>
          <w:rFonts w:cs="Arial"/>
          <w:szCs w:val="20"/>
        </w:rPr>
        <w:t>Create enrollment records for Students 4 through 1</w:t>
      </w:r>
      <w:r>
        <w:rPr>
          <w:rFonts w:cs="Arial"/>
          <w:szCs w:val="20"/>
        </w:rPr>
        <w:t>4</w:t>
      </w:r>
    </w:p>
    <w:bookmarkEnd w:id="5"/>
    <w:p w14:paraId="5616A756" w14:textId="77777777" w:rsidR="00576437" w:rsidRPr="00725240" w:rsidRDefault="00576437" w:rsidP="00576437">
      <w:pPr>
        <w:rPr>
          <w:rFonts w:cs="Arial"/>
          <w:szCs w:val="20"/>
        </w:rPr>
      </w:pPr>
    </w:p>
    <w:p w14:paraId="3E1E6FCD" w14:textId="77777777" w:rsidR="00576437" w:rsidRPr="00725240" w:rsidRDefault="00576437" w:rsidP="00576437">
      <w:pPr>
        <w:ind w:left="360"/>
        <w:rPr>
          <w:rFonts w:cs="Arial"/>
          <w:szCs w:val="20"/>
        </w:rPr>
      </w:pPr>
    </w:p>
    <w:p w14:paraId="30B3D1FB" w14:textId="77777777" w:rsidR="00576437" w:rsidRPr="00725240" w:rsidRDefault="00576437" w:rsidP="00576437">
      <w:pPr>
        <w:rPr>
          <w:rFonts w:cs="Arial"/>
        </w:rPr>
      </w:pPr>
    </w:p>
    <w:p w14:paraId="7D8B6119" w14:textId="77777777" w:rsidR="00576437" w:rsidRPr="00725240" w:rsidRDefault="00576437" w:rsidP="00576437">
      <w:pPr>
        <w:rPr>
          <w:rFonts w:cs="Arial"/>
        </w:rPr>
      </w:pPr>
    </w:p>
    <w:p w14:paraId="6718F0E5" w14:textId="77777777" w:rsidR="00576437" w:rsidRPr="00725240" w:rsidRDefault="00576437" w:rsidP="00576437">
      <w:pPr>
        <w:pStyle w:val="Heading3"/>
      </w:pPr>
      <w:bookmarkStart w:id="6" w:name="_Toc14259599"/>
      <w:r w:rsidRPr="00725240">
        <w:t>Resource: StudentEducationOrganizationAssociation</w:t>
      </w:r>
      <w:bookmarkEnd w:id="6"/>
    </w:p>
    <w:p w14:paraId="42DE61ED" w14:textId="77777777" w:rsidR="00576437" w:rsidRPr="00725240" w:rsidRDefault="00576437" w:rsidP="00576437">
      <w:pPr>
        <w:rPr>
          <w:rFonts w:cs="Arial"/>
        </w:rPr>
      </w:pPr>
    </w:p>
    <w:p w14:paraId="685F87AE" w14:textId="77777777" w:rsidR="00576437" w:rsidRPr="00725240" w:rsidRDefault="00576437" w:rsidP="00576437">
      <w:pPr>
        <w:rPr>
          <w:rFonts w:cs="Arial"/>
          <w:b/>
        </w:rPr>
      </w:pPr>
      <w:r w:rsidRPr="00725240">
        <w:rPr>
          <w:rFonts w:cs="Arial"/>
          <w:b/>
        </w:rPr>
        <w:t>Description</w:t>
      </w:r>
    </w:p>
    <w:p w14:paraId="33E4FC1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72A81568" w14:textId="77777777" w:rsidR="00576437" w:rsidRPr="00725240" w:rsidRDefault="00576437" w:rsidP="00576437">
      <w:pPr>
        <w:rPr>
          <w:rFonts w:cs="Arial"/>
        </w:rPr>
      </w:pPr>
      <w:r w:rsidRPr="00725240">
        <w:rPr>
          <w:rFonts w:cs="Arial"/>
        </w:rPr>
        <w:t xml:space="preserve">This association indicates any relationship between a student and an education organization other than how the state views enrollment. Enrollment relationship semantics are covered by StudentSchoolAssociation. </w:t>
      </w:r>
    </w:p>
    <w:p w14:paraId="354A3E2D" w14:textId="77777777" w:rsidR="00576437" w:rsidRPr="00725240" w:rsidRDefault="00576437" w:rsidP="00576437">
      <w:pPr>
        <w:rPr>
          <w:rFonts w:cs="Arial"/>
          <w:color w:val="185EAB"/>
        </w:rPr>
      </w:pPr>
      <w:r w:rsidRPr="00725240">
        <w:rPr>
          <w:rFonts w:cs="Arial"/>
          <w:color w:val="185EAB"/>
        </w:rPr>
        <w:t xml:space="preserve">MDE allows for the capture of student demographic data by school enrollment. Therefore, a StudentEducationOrganizationAssociation record </w:t>
      </w:r>
      <w:r>
        <w:rPr>
          <w:rFonts w:cs="Arial"/>
          <w:color w:val="185EAB"/>
        </w:rPr>
        <w:t>must</w:t>
      </w:r>
      <w:r w:rsidRPr="00725240">
        <w:rPr>
          <w:rFonts w:cs="Arial"/>
          <w:color w:val="185EAB"/>
        </w:rPr>
        <w:t xml:space="preserve"> be submitted for each </w:t>
      </w:r>
      <w:r w:rsidRPr="0020303D">
        <w:rPr>
          <w:rFonts w:cs="Arial"/>
          <w:b/>
          <w:bCs/>
          <w:color w:val="185EAB"/>
          <w:u w:val="single"/>
        </w:rPr>
        <w:t>school</w:t>
      </w:r>
      <w:r w:rsidRPr="00725240">
        <w:rPr>
          <w:rFonts w:cs="Arial"/>
          <w:color w:val="185EAB"/>
        </w:rPr>
        <w:t xml:space="preserve"> in which the student is enrolled to provide the student demographic data provided to the enrolling school by the parent(s). </w:t>
      </w:r>
    </w:p>
    <w:p w14:paraId="7C4026E0" w14:textId="77777777" w:rsidR="00576437" w:rsidRPr="00725240" w:rsidRDefault="00576437" w:rsidP="00576437">
      <w:pPr>
        <w:rPr>
          <w:rFonts w:cs="Arial"/>
          <w:szCs w:val="20"/>
        </w:rPr>
      </w:pPr>
    </w:p>
    <w:p w14:paraId="44205A1C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</w:rPr>
        <w:t xml:space="preserve">Changes from 18-19 to 19-20  </w:t>
      </w:r>
    </w:p>
    <w:p w14:paraId="282DAC08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7B2D69CC" w14:textId="77777777" w:rsidR="00576437" w:rsidRPr="00725240" w:rsidRDefault="00576437" w:rsidP="00576437">
      <w:pPr>
        <w:pStyle w:val="ListParagraph"/>
        <w:numPr>
          <w:ilvl w:val="0"/>
          <w:numId w:val="5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New properties</w:t>
      </w:r>
    </w:p>
    <w:p w14:paraId="1840AE79" w14:textId="77777777" w:rsidR="00576437" w:rsidRPr="0020303D" w:rsidRDefault="00576437" w:rsidP="00576437">
      <w:pPr>
        <w:pStyle w:val="ListParagraph"/>
        <w:numPr>
          <w:ilvl w:val="1"/>
          <w:numId w:val="5"/>
        </w:numPr>
        <w:rPr>
          <w:rFonts w:eastAsia="Times New Roman" w:cs="Arial"/>
          <w:color w:val="000000"/>
          <w:sz w:val="22"/>
          <w:szCs w:val="22"/>
        </w:rPr>
      </w:pPr>
      <w:proofErr w:type="spellStart"/>
      <w:r w:rsidRPr="00725240">
        <w:rPr>
          <w:rFonts w:cs="Arial"/>
          <w:bCs/>
          <w:szCs w:val="20"/>
        </w:rPr>
        <w:t>OptOutIndicatorsDescriptor</w:t>
      </w:r>
      <w:proofErr w:type="spellEnd"/>
    </w:p>
    <w:p w14:paraId="04721913" w14:textId="77777777" w:rsidR="00576437" w:rsidRPr="00725240" w:rsidRDefault="00576437" w:rsidP="00576437">
      <w:pPr>
        <w:pStyle w:val="ListParagraph"/>
        <w:numPr>
          <w:ilvl w:val="1"/>
          <w:numId w:val="5"/>
        </w:numPr>
        <w:rPr>
          <w:rFonts w:eastAsia="Times New Roman" w:cs="Arial"/>
          <w:color w:val="000000"/>
          <w:sz w:val="22"/>
          <w:szCs w:val="22"/>
        </w:rPr>
      </w:pPr>
      <w:r>
        <w:rPr>
          <w:rFonts w:cs="Arial"/>
          <w:bCs/>
          <w:szCs w:val="20"/>
        </w:rPr>
        <w:t>Removal of Responsibility Descriptor</w:t>
      </w:r>
    </w:p>
    <w:p w14:paraId="28389B76" w14:textId="77777777" w:rsidR="00576437" w:rsidRPr="00725240" w:rsidRDefault="00576437" w:rsidP="00576437">
      <w:pPr>
        <w:ind w:left="360"/>
        <w:rPr>
          <w:rFonts w:cs="Arial"/>
          <w:b/>
          <w:bCs/>
          <w:szCs w:val="20"/>
        </w:rPr>
      </w:pPr>
    </w:p>
    <w:p w14:paraId="1EB0C221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7E1431AB" w14:textId="77777777" w:rsidR="00576437" w:rsidRPr="00725240" w:rsidRDefault="00576437" w:rsidP="00576437">
      <w:pPr>
        <w:rPr>
          <w:rFonts w:cs="Arial"/>
          <w:b/>
        </w:rPr>
      </w:pPr>
      <w:r w:rsidRPr="00725240">
        <w:rPr>
          <w:rFonts w:cs="Arial"/>
          <w:b/>
        </w:rPr>
        <w:t>Prerequisite Data</w:t>
      </w:r>
    </w:p>
    <w:p w14:paraId="67C26A7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287B9FD1" w14:textId="77777777" w:rsidR="00576437" w:rsidRPr="00725240" w:rsidRDefault="00576437" w:rsidP="00576437">
      <w:pPr>
        <w:pStyle w:val="ListParagraph"/>
        <w:numPr>
          <w:ilvl w:val="0"/>
          <w:numId w:val="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Students</w:t>
      </w:r>
    </w:p>
    <w:p w14:paraId="29AED212" w14:textId="77777777" w:rsidR="00576437" w:rsidRPr="00725240" w:rsidRDefault="00576437" w:rsidP="00576437">
      <w:pPr>
        <w:pStyle w:val="ListParagraph"/>
        <w:numPr>
          <w:ilvl w:val="0"/>
          <w:numId w:val="2"/>
        </w:numPr>
        <w:rPr>
          <w:rFonts w:cs="Arial"/>
          <w:szCs w:val="20"/>
        </w:rPr>
      </w:pPr>
      <w:proofErr w:type="spellStart"/>
      <w:r w:rsidRPr="00725240">
        <w:rPr>
          <w:rFonts w:cs="Arial"/>
          <w:szCs w:val="20"/>
        </w:rPr>
        <w:t>EducationOrganizations</w:t>
      </w:r>
      <w:proofErr w:type="spellEnd"/>
      <w:r w:rsidRPr="00725240">
        <w:rPr>
          <w:rFonts w:cs="Arial"/>
          <w:szCs w:val="20"/>
        </w:rPr>
        <w:t xml:space="preserve"> (Schools)</w:t>
      </w:r>
    </w:p>
    <w:p w14:paraId="32BDB86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33584CA4" w14:textId="77777777" w:rsidR="00576437" w:rsidRPr="00725240" w:rsidRDefault="00576437" w:rsidP="00576437">
      <w:pPr>
        <w:rPr>
          <w:rFonts w:cs="Arial"/>
          <w:b/>
          <w:bCs/>
          <w:i/>
          <w:i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117EB36A" w14:textId="77777777" w:rsidR="0060161B" w:rsidRDefault="0060161B" w:rsidP="0060161B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Create a StudentEducationOrganizationAssociation between Student 1 and an Elementary School</w:t>
      </w:r>
      <w:r>
        <w:rPr>
          <w:rFonts w:cs="Arial"/>
          <w:szCs w:val="20"/>
        </w:rPr>
        <w:t>, Include the following data points:</w:t>
      </w:r>
    </w:p>
    <w:p w14:paraId="44B597BD" w14:textId="4AB94464" w:rsidR="0060161B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Submit </w:t>
      </w:r>
      <w:proofErr w:type="spellStart"/>
      <w:r>
        <w:rPr>
          <w:rFonts w:cs="Arial"/>
          <w:szCs w:val="20"/>
        </w:rPr>
        <w:t>EthnicCode</w:t>
      </w:r>
      <w:proofErr w:type="spellEnd"/>
      <w:r>
        <w:rPr>
          <w:rFonts w:cs="Arial"/>
          <w:szCs w:val="20"/>
        </w:rPr>
        <w:t xml:space="preserve"> by sending a </w:t>
      </w:r>
      <w:proofErr w:type="spellStart"/>
      <w:r>
        <w:rPr>
          <w:rFonts w:cs="Arial"/>
          <w:szCs w:val="20"/>
        </w:rPr>
        <w:t>StudentCharacteristic</w:t>
      </w:r>
      <w:proofErr w:type="spellEnd"/>
      <w:r>
        <w:rPr>
          <w:rFonts w:cs="Arial"/>
          <w:szCs w:val="20"/>
        </w:rPr>
        <w:t xml:space="preserve"> = ‘</w:t>
      </w:r>
      <w:r w:rsidRPr="00520381">
        <w:rPr>
          <w:rFonts w:cs="Arial"/>
          <w:szCs w:val="20"/>
        </w:rPr>
        <w:t>American Indian - Alaskan Native (Minnesota)</w:t>
      </w:r>
      <w:r>
        <w:rPr>
          <w:rFonts w:cs="Arial"/>
          <w:szCs w:val="20"/>
        </w:rPr>
        <w:t>’</w:t>
      </w:r>
    </w:p>
    <w:p w14:paraId="058B0A47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>Race = ‘</w:t>
      </w:r>
      <w:r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American Indian - Alaska Native’</w:t>
      </w:r>
    </w:p>
    <w:p w14:paraId="4215E663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r w:rsidRPr="00601321">
        <w:rPr>
          <w:rFonts w:cs="Arial"/>
          <w:szCs w:val="20"/>
        </w:rPr>
        <w:t>Birthdate</w:t>
      </w:r>
    </w:p>
    <w:p w14:paraId="5D343E54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sexDescriptor</w:t>
      </w:r>
      <w:proofErr w:type="spellEnd"/>
    </w:p>
    <w:p w14:paraId="3847F89A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firstName</w:t>
      </w:r>
      <w:proofErr w:type="spellEnd"/>
      <w:r w:rsidRPr="00601321">
        <w:rPr>
          <w:rFonts w:cs="Arial"/>
          <w:szCs w:val="20"/>
        </w:rPr>
        <w:t xml:space="preserve">, </w:t>
      </w:r>
      <w:proofErr w:type="spellStart"/>
      <w:r w:rsidRPr="00601321">
        <w:rPr>
          <w:rFonts w:cs="Arial"/>
          <w:szCs w:val="20"/>
        </w:rPr>
        <w:t>middleName</w:t>
      </w:r>
      <w:proofErr w:type="spellEnd"/>
      <w:r w:rsidRPr="00601321">
        <w:rPr>
          <w:rFonts w:cs="Arial"/>
          <w:szCs w:val="20"/>
        </w:rPr>
        <w:t xml:space="preserve">, </w:t>
      </w:r>
      <w:proofErr w:type="spellStart"/>
      <w:r w:rsidRPr="00601321">
        <w:rPr>
          <w:rFonts w:cs="Arial"/>
          <w:szCs w:val="20"/>
        </w:rPr>
        <w:t>lastName</w:t>
      </w:r>
      <w:proofErr w:type="spellEnd"/>
      <w:r w:rsidRPr="00601321">
        <w:rPr>
          <w:rFonts w:cs="Arial"/>
          <w:szCs w:val="20"/>
        </w:rPr>
        <w:t xml:space="preserve">, </w:t>
      </w:r>
      <w:proofErr w:type="spellStart"/>
      <w:r w:rsidRPr="00601321">
        <w:rPr>
          <w:rFonts w:cs="Arial"/>
          <w:szCs w:val="20"/>
        </w:rPr>
        <w:t>generationCodeSuffix</w:t>
      </w:r>
      <w:proofErr w:type="spellEnd"/>
    </w:p>
    <w:p w14:paraId="3C190EDA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r w:rsidRPr="00601321">
        <w:rPr>
          <w:rFonts w:cs="Arial"/>
          <w:szCs w:val="20"/>
        </w:rPr>
        <w:lastRenderedPageBreak/>
        <w:t>hispanicLatinoEthnicity</w:t>
      </w:r>
    </w:p>
    <w:p w14:paraId="285B920B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languageDescriptor</w:t>
      </w:r>
      <w:proofErr w:type="spellEnd"/>
    </w:p>
    <w:p w14:paraId="5BFE8976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languageUseDescriptor</w:t>
      </w:r>
      <w:proofErr w:type="spellEnd"/>
      <w:r w:rsidRPr="00601321">
        <w:rPr>
          <w:rFonts w:cs="Arial"/>
          <w:szCs w:val="20"/>
        </w:rPr>
        <w:t xml:space="preserve"> = ‘Home Language’</w:t>
      </w:r>
    </w:p>
    <w:p w14:paraId="4EEC490F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studentIdentificationCodes</w:t>
      </w:r>
      <w:proofErr w:type="spellEnd"/>
    </w:p>
    <w:p w14:paraId="59BBB271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studentIdentificationSystemDescriptor</w:t>
      </w:r>
      <w:proofErr w:type="spellEnd"/>
      <w:r w:rsidRPr="00601321">
        <w:rPr>
          <w:rFonts w:cs="Arial"/>
          <w:szCs w:val="20"/>
        </w:rPr>
        <w:t xml:space="preserve"> = ‘Local’</w:t>
      </w:r>
    </w:p>
    <w:p w14:paraId="10B98BC5" w14:textId="77777777" w:rsidR="0060161B" w:rsidRPr="00601321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assigningOrganizationIdentificationCode</w:t>
      </w:r>
      <w:proofErr w:type="spellEnd"/>
      <w:r w:rsidRPr="00601321">
        <w:rPr>
          <w:rFonts w:cs="Arial"/>
          <w:szCs w:val="20"/>
        </w:rPr>
        <w:t xml:space="preserve"> = ‘District Id’</w:t>
      </w:r>
    </w:p>
    <w:p w14:paraId="3933BB91" w14:textId="77777777" w:rsidR="0060161B" w:rsidRDefault="0060161B" w:rsidP="0060161B">
      <w:pPr>
        <w:pStyle w:val="ListParagraph"/>
        <w:numPr>
          <w:ilvl w:val="1"/>
          <w:numId w:val="4"/>
        </w:numPr>
        <w:rPr>
          <w:rFonts w:cs="Arial"/>
          <w:szCs w:val="20"/>
        </w:rPr>
      </w:pPr>
      <w:proofErr w:type="spellStart"/>
      <w:r w:rsidRPr="00601321">
        <w:rPr>
          <w:rFonts w:cs="Arial"/>
          <w:szCs w:val="20"/>
        </w:rPr>
        <w:t>identificationCode</w:t>
      </w:r>
      <w:proofErr w:type="spellEnd"/>
      <w:r w:rsidRPr="00601321">
        <w:rPr>
          <w:rFonts w:cs="Arial"/>
          <w:szCs w:val="20"/>
        </w:rPr>
        <w:t xml:space="preserve"> = local use code</w:t>
      </w:r>
    </w:p>
    <w:p w14:paraId="3A13E264" w14:textId="34B0BAB6" w:rsidR="00576437" w:rsidRDefault="00576437" w:rsidP="00576437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Update Student 1’s record to include Ancestry of Ethnic </w:t>
      </w:r>
      <w:r w:rsidR="001C0ABE">
        <w:rPr>
          <w:rFonts w:cs="Arial"/>
          <w:szCs w:val="20"/>
        </w:rPr>
        <w:t>Origin</w:t>
      </w:r>
      <w:r>
        <w:rPr>
          <w:rFonts w:cs="Arial"/>
          <w:szCs w:val="20"/>
        </w:rPr>
        <w:t xml:space="preserve"> = </w:t>
      </w:r>
      <w:r w:rsidRPr="00A8641D">
        <w:rPr>
          <w:rFonts w:cs="Arial"/>
          <w:szCs w:val="20"/>
        </w:rPr>
        <w:t>ai-</w:t>
      </w:r>
      <w:proofErr w:type="spellStart"/>
      <w:r w:rsidRPr="00A8641D">
        <w:rPr>
          <w:rFonts w:cs="Arial"/>
          <w:szCs w:val="20"/>
        </w:rPr>
        <w:t>cherokee</w:t>
      </w:r>
      <w:proofErr w:type="spellEnd"/>
    </w:p>
    <w:p w14:paraId="27E0D74B" w14:textId="6D1B8A3B" w:rsidR="00576437" w:rsidRDefault="00576437" w:rsidP="00576437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Update Student 1’s record to include a second Ancestry of Ethnic </w:t>
      </w:r>
      <w:r w:rsidR="001C0ABE">
        <w:rPr>
          <w:rFonts w:cs="Arial"/>
          <w:szCs w:val="20"/>
        </w:rPr>
        <w:t>Origin</w:t>
      </w:r>
      <w:r>
        <w:rPr>
          <w:rFonts w:cs="Arial"/>
          <w:szCs w:val="20"/>
        </w:rPr>
        <w:t xml:space="preserve"> = </w:t>
      </w:r>
      <w:r w:rsidRPr="00A8641D">
        <w:rPr>
          <w:rFonts w:cs="Arial"/>
          <w:szCs w:val="20"/>
        </w:rPr>
        <w:t>a</w:t>
      </w:r>
      <w:r>
        <w:rPr>
          <w:rFonts w:cs="Arial"/>
          <w:szCs w:val="20"/>
        </w:rPr>
        <w:t>s</w:t>
      </w:r>
      <w:r w:rsidRPr="00A8641D">
        <w:rPr>
          <w:rFonts w:cs="Arial"/>
          <w:szCs w:val="20"/>
        </w:rPr>
        <w:t>-</w:t>
      </w:r>
      <w:proofErr w:type="spellStart"/>
      <w:r>
        <w:rPr>
          <w:rFonts w:cs="Arial"/>
          <w:szCs w:val="20"/>
        </w:rPr>
        <w:t>burmese</w:t>
      </w:r>
      <w:proofErr w:type="spellEnd"/>
    </w:p>
    <w:p w14:paraId="77B01E3A" w14:textId="77777777" w:rsidR="00576437" w:rsidRPr="00725240" w:rsidRDefault="00576437" w:rsidP="00576437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Create a StudentEducationOrganizationAssociation between Student 2 and Middle School.</w:t>
      </w:r>
    </w:p>
    <w:p w14:paraId="3A8489F0" w14:textId="77777777" w:rsidR="00576437" w:rsidRPr="00725240" w:rsidRDefault="00576437" w:rsidP="00576437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Create a StudentEducationOrganizationAssociation between Student 2 and High School.</w:t>
      </w:r>
    </w:p>
    <w:p w14:paraId="39E5402B" w14:textId="5492E421" w:rsidR="00576437" w:rsidRPr="00725240" w:rsidRDefault="00576437" w:rsidP="00576437">
      <w:pPr>
        <w:pStyle w:val="ListParagraph"/>
        <w:numPr>
          <w:ilvl w:val="0"/>
          <w:numId w:val="4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Update Student 3’s </w:t>
      </w:r>
      <w:proofErr w:type="spellStart"/>
      <w:r w:rsidRPr="00725240">
        <w:rPr>
          <w:rFonts w:cs="Arial"/>
          <w:szCs w:val="20"/>
        </w:rPr>
        <w:t>OptOutIndicator</w:t>
      </w:r>
      <w:proofErr w:type="spellEnd"/>
      <w:r w:rsidR="001C0ABE">
        <w:rPr>
          <w:rFonts w:cs="Arial"/>
          <w:szCs w:val="20"/>
        </w:rPr>
        <w:t>.</w:t>
      </w:r>
    </w:p>
    <w:p w14:paraId="2ADB85C4" w14:textId="77777777" w:rsidR="00576437" w:rsidRPr="00725240" w:rsidRDefault="00576437" w:rsidP="00576437">
      <w:pPr>
        <w:rPr>
          <w:rFonts w:cs="Arial"/>
        </w:rPr>
      </w:pPr>
    </w:p>
    <w:p w14:paraId="42A7895E" w14:textId="77777777" w:rsidR="00576437" w:rsidRPr="00725240" w:rsidRDefault="00576437" w:rsidP="00576437">
      <w:pPr>
        <w:pStyle w:val="Heading3"/>
      </w:pPr>
      <w:bookmarkStart w:id="7" w:name="_Toc14259600"/>
      <w:r w:rsidRPr="00725240">
        <w:t>Resource: Calendar</w:t>
      </w:r>
      <w:bookmarkEnd w:id="7"/>
    </w:p>
    <w:p w14:paraId="304DBAD5" w14:textId="77777777" w:rsidR="00576437" w:rsidRPr="00725240" w:rsidRDefault="00576437" w:rsidP="00576437">
      <w:pPr>
        <w:rPr>
          <w:rFonts w:cs="Arial"/>
        </w:rPr>
      </w:pPr>
    </w:p>
    <w:p w14:paraId="3105557F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34ADB3FE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06DEDC5C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szCs w:val="20"/>
        </w:rPr>
        <w:t xml:space="preserve">Ed-Fi Description: A set of dates associated with an organization. </w:t>
      </w:r>
      <w:r w:rsidRPr="00725240">
        <w:rPr>
          <w:rFonts w:cs="Arial"/>
          <w:color w:val="185EAB"/>
          <w:szCs w:val="20"/>
        </w:rPr>
        <w:t xml:space="preserve">MDE is not using the Calendar entity as collection of dates, rather MDE captures the following key pieces of Calendar Metadata in the Calendar file: </w:t>
      </w:r>
      <w:bookmarkStart w:id="8" w:name="_Hlk6828695"/>
      <w:r w:rsidRPr="00725240">
        <w:rPr>
          <w:rFonts w:cs="Arial"/>
          <w:color w:val="185EAB"/>
          <w:szCs w:val="20"/>
        </w:rPr>
        <w:t>Instructional Days, Length of Day</w:t>
      </w:r>
      <w:bookmarkEnd w:id="8"/>
      <w:r w:rsidRPr="00725240">
        <w:rPr>
          <w:rFonts w:cs="Arial"/>
          <w:color w:val="185EAB"/>
          <w:szCs w:val="20"/>
        </w:rPr>
        <w:t xml:space="preserve">, and Kindergarten Schedule (when applicable). Calendar is captured at the School Level by grade. </w:t>
      </w:r>
    </w:p>
    <w:p w14:paraId="2EB87B08" w14:textId="77777777" w:rsidR="00576437" w:rsidRPr="00725240" w:rsidRDefault="00576437" w:rsidP="00576437">
      <w:pPr>
        <w:rPr>
          <w:rFonts w:cs="Arial"/>
          <w:szCs w:val="20"/>
        </w:rPr>
      </w:pPr>
    </w:p>
    <w:p w14:paraId="7654B1ED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2A3AD100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2D70C93D" w14:textId="77777777" w:rsidR="00576437" w:rsidRPr="00725240" w:rsidRDefault="00576437" w:rsidP="00576437">
      <w:pPr>
        <w:pStyle w:val="ListParagraph"/>
        <w:numPr>
          <w:ilvl w:val="0"/>
          <w:numId w:val="2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Schools (published to ODS by MDE)</w:t>
      </w:r>
    </w:p>
    <w:p w14:paraId="5AE4F3A3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C63A330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35781C4A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5BE21108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calendar record for Elementary School grades 1 through 5 (do not include kindergarten as grade level)</w:t>
      </w:r>
    </w:p>
    <w:p w14:paraId="0AB44B0F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Length of day = 360</w:t>
      </w:r>
    </w:p>
    <w:p w14:paraId="41B0282F" w14:textId="77777777" w:rsidR="00576437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Instructional Days = 167</w:t>
      </w:r>
    </w:p>
    <w:p w14:paraId="1E027396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>
        <w:rPr>
          <w:rFonts w:cs="Arial"/>
          <w:bCs/>
          <w:szCs w:val="20"/>
        </w:rPr>
        <w:t>Update calendar created in scenario one by reducing the Instructional Days from 167 to 166</w:t>
      </w:r>
    </w:p>
    <w:p w14:paraId="5F18F32B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calendar record for Elementary School for Kindergarten only - use grade KG</w:t>
      </w:r>
    </w:p>
    <w:p w14:paraId="5B35A2DE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Length of day = 360</w:t>
      </w:r>
    </w:p>
    <w:p w14:paraId="33B60E38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Instructional Days = 165</w:t>
      </w:r>
    </w:p>
    <w:p w14:paraId="6A4C3F93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Full Year School Readiness Plus calendar for Elementary School grade RA</w:t>
      </w:r>
    </w:p>
    <w:p w14:paraId="0A2FE450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Length of day = 150</w:t>
      </w:r>
    </w:p>
    <w:p w14:paraId="6A5698D7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Instructional Days = 148</w:t>
      </w:r>
    </w:p>
    <w:p w14:paraId="173270C3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Half Year School Readiness Plus calendar for Elementary School grade RB</w:t>
      </w:r>
    </w:p>
    <w:p w14:paraId="051C9799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Length of day = 150</w:t>
      </w:r>
    </w:p>
    <w:p w14:paraId="34F0893F" w14:textId="77777777" w:rsidR="00576437" w:rsidRPr="00725240" w:rsidRDefault="00576437" w:rsidP="00576437">
      <w:pPr>
        <w:pStyle w:val="ListParagraph"/>
        <w:numPr>
          <w:ilvl w:val="1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Instructional Days = 78</w:t>
      </w:r>
    </w:p>
    <w:p w14:paraId="0ACE065D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Middle School Calendar</w:t>
      </w:r>
    </w:p>
    <w:p w14:paraId="1CD6D469" w14:textId="77777777" w:rsidR="00576437" w:rsidRPr="00725240" w:rsidRDefault="00576437" w:rsidP="00576437">
      <w:pPr>
        <w:pStyle w:val="ListParagraph"/>
        <w:numPr>
          <w:ilvl w:val="0"/>
          <w:numId w:val="14"/>
        </w:numPr>
        <w:rPr>
          <w:rFonts w:cs="Arial"/>
          <w:bCs/>
          <w:szCs w:val="20"/>
        </w:rPr>
      </w:pPr>
      <w:r w:rsidRPr="00725240">
        <w:rPr>
          <w:rFonts w:cs="Arial"/>
          <w:bCs/>
          <w:szCs w:val="20"/>
        </w:rPr>
        <w:t>Create High School Calendar</w:t>
      </w:r>
    </w:p>
    <w:p w14:paraId="789F8394" w14:textId="77777777" w:rsidR="00576437" w:rsidRPr="00725240" w:rsidRDefault="00576437" w:rsidP="00576437">
      <w:pPr>
        <w:pStyle w:val="ListParagraph"/>
        <w:rPr>
          <w:rFonts w:cs="Arial"/>
          <w:b/>
          <w:bCs/>
          <w:szCs w:val="20"/>
        </w:rPr>
      </w:pPr>
    </w:p>
    <w:p w14:paraId="1A87B0E4" w14:textId="77777777" w:rsidR="00576437" w:rsidRPr="00725240" w:rsidRDefault="00576437" w:rsidP="00576437">
      <w:pPr>
        <w:rPr>
          <w:rFonts w:cs="Arial"/>
        </w:rPr>
      </w:pPr>
    </w:p>
    <w:p w14:paraId="6299D280" w14:textId="77777777" w:rsidR="00576437" w:rsidRDefault="00576437" w:rsidP="00576437">
      <w:pPr>
        <w:pStyle w:val="ListParagraph"/>
        <w:ind w:left="0"/>
        <w:rPr>
          <w:rFonts w:cs="Arial"/>
          <w:b/>
          <w:bCs/>
          <w:szCs w:val="20"/>
        </w:rPr>
      </w:pPr>
    </w:p>
    <w:p w14:paraId="422D50C4" w14:textId="77777777" w:rsidR="00576437" w:rsidRPr="00725240" w:rsidRDefault="00576437" w:rsidP="00576437">
      <w:pPr>
        <w:pStyle w:val="Heading3"/>
      </w:pPr>
      <w:r>
        <w:t>Resource: Programs</w:t>
      </w:r>
    </w:p>
    <w:p w14:paraId="5F8047FE" w14:textId="77777777" w:rsidR="00576437" w:rsidRDefault="00576437" w:rsidP="00576437">
      <w:pPr>
        <w:pStyle w:val="ListParagraph"/>
        <w:ind w:left="0"/>
        <w:rPr>
          <w:rFonts w:cs="Arial"/>
          <w:b/>
          <w:bCs/>
          <w:szCs w:val="20"/>
        </w:rPr>
      </w:pPr>
    </w:p>
    <w:p w14:paraId="5756BE7A" w14:textId="77777777" w:rsidR="00576437" w:rsidRDefault="00576437" w:rsidP="00576437">
      <w:pPr>
        <w:pStyle w:val="ListParagraph"/>
        <w:ind w:left="0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Program Records for each of the following program types will be loaded for each district by MDE</w:t>
      </w:r>
    </w:p>
    <w:p w14:paraId="35D63B0B" w14:textId="77777777" w:rsidR="00576437" w:rsidRDefault="00576437" w:rsidP="00576437">
      <w:pPr>
        <w:pStyle w:val="ListParagraph"/>
        <w:ind w:left="0"/>
        <w:rPr>
          <w:rFonts w:cs="Arial"/>
          <w:b/>
          <w:bCs/>
          <w:szCs w:val="20"/>
        </w:rPr>
      </w:pPr>
    </w:p>
    <w:p w14:paraId="76A3DDF9" w14:textId="77777777" w:rsidR="00576437" w:rsidRDefault="00576437" w:rsidP="00576437">
      <w:pPr>
        <w:rPr>
          <w:rFonts w:cs="Arial"/>
          <w:color w:val="FF0000"/>
          <w:szCs w:val="20"/>
        </w:rPr>
      </w:pPr>
      <w:r w:rsidRPr="00ED05EE">
        <w:rPr>
          <w:rFonts w:cs="Arial"/>
          <w:color w:val="FF0000"/>
          <w:szCs w:val="20"/>
        </w:rPr>
        <w:t>The educationOrganizationReference for the</w:t>
      </w:r>
      <w:r>
        <w:rPr>
          <w:rFonts w:cs="Arial"/>
          <w:color w:val="FF0000"/>
          <w:szCs w:val="20"/>
        </w:rPr>
        <w:t xml:space="preserve"> StudentProgramAssociation</w:t>
      </w:r>
      <w:r w:rsidRPr="00ED05EE">
        <w:rPr>
          <w:rFonts w:cs="Arial"/>
          <w:color w:val="FF0000"/>
          <w:szCs w:val="20"/>
        </w:rPr>
        <w:t xml:space="preserve"> is the </w:t>
      </w:r>
      <w:r w:rsidRPr="00ED05EE">
        <w:rPr>
          <w:rFonts w:cs="Arial"/>
          <w:b/>
          <w:bCs/>
          <w:color w:val="FF0000"/>
          <w:szCs w:val="20"/>
        </w:rPr>
        <w:t>SchoolId</w:t>
      </w:r>
      <w:r w:rsidRPr="00ED05EE">
        <w:rPr>
          <w:rFonts w:cs="Arial"/>
          <w:color w:val="FF0000"/>
          <w:szCs w:val="20"/>
        </w:rPr>
        <w:t>.</w:t>
      </w:r>
      <w:r>
        <w:rPr>
          <w:rFonts w:cs="Arial"/>
          <w:color w:val="FF0000"/>
          <w:szCs w:val="20"/>
        </w:rPr>
        <w:t xml:space="preserve">  </w:t>
      </w:r>
    </w:p>
    <w:p w14:paraId="07879684" w14:textId="77777777" w:rsidR="00576437" w:rsidRDefault="00576437" w:rsidP="00576437">
      <w:pPr>
        <w:rPr>
          <w:rFonts w:cs="Arial"/>
          <w:color w:val="FF0000"/>
          <w:szCs w:val="20"/>
        </w:rPr>
      </w:pPr>
    </w:p>
    <w:p w14:paraId="77A5FF92" w14:textId="77777777" w:rsidR="00576437" w:rsidRPr="00ED05EE" w:rsidRDefault="00576437" w:rsidP="00576437">
      <w:pPr>
        <w:rPr>
          <w:rFonts w:cs="Arial"/>
          <w:color w:val="FF0000"/>
          <w:szCs w:val="20"/>
        </w:rPr>
      </w:pPr>
      <w:r>
        <w:rPr>
          <w:rFonts w:cs="Arial"/>
          <w:color w:val="FF0000"/>
          <w:szCs w:val="20"/>
        </w:rPr>
        <w:lastRenderedPageBreak/>
        <w:t xml:space="preserve">The educationOrganizationReference on the </w:t>
      </w:r>
      <w:proofErr w:type="spellStart"/>
      <w:r>
        <w:rPr>
          <w:rFonts w:cs="Arial"/>
          <w:color w:val="FF0000"/>
          <w:szCs w:val="20"/>
        </w:rPr>
        <w:t>StudentProgramAssociation’s</w:t>
      </w:r>
      <w:proofErr w:type="spellEnd"/>
      <w:r>
        <w:rPr>
          <w:rFonts w:cs="Arial"/>
          <w:color w:val="FF0000"/>
          <w:szCs w:val="20"/>
        </w:rPr>
        <w:t xml:space="preserve"> </w:t>
      </w:r>
      <w:proofErr w:type="spellStart"/>
      <w:r>
        <w:rPr>
          <w:rFonts w:cs="Arial"/>
          <w:color w:val="FF0000"/>
          <w:szCs w:val="20"/>
        </w:rPr>
        <w:t>programReference</w:t>
      </w:r>
      <w:proofErr w:type="spellEnd"/>
      <w:r>
        <w:rPr>
          <w:rFonts w:cs="Arial"/>
          <w:color w:val="FF0000"/>
          <w:szCs w:val="20"/>
        </w:rPr>
        <w:t xml:space="preserve"> is the </w:t>
      </w:r>
      <w:r w:rsidRPr="00ED05EE">
        <w:rPr>
          <w:rFonts w:cs="Arial"/>
          <w:b/>
          <w:bCs/>
          <w:color w:val="FF0000"/>
          <w:szCs w:val="20"/>
        </w:rPr>
        <w:t>LocalEducationAgencyId</w:t>
      </w:r>
      <w:r>
        <w:rPr>
          <w:rFonts w:cs="Arial"/>
          <w:color w:val="FF0000"/>
          <w:szCs w:val="20"/>
        </w:rPr>
        <w:t>.</w:t>
      </w:r>
    </w:p>
    <w:p w14:paraId="364A7807" w14:textId="77777777" w:rsidR="00576437" w:rsidRPr="00725240" w:rsidRDefault="00576437" w:rsidP="00576437">
      <w:pPr>
        <w:pStyle w:val="ListParagraph"/>
        <w:ind w:left="0"/>
        <w:rPr>
          <w:rFonts w:cs="Arial"/>
          <w:b/>
          <w:bCs/>
          <w:szCs w:val="20"/>
        </w:rPr>
      </w:pPr>
    </w:p>
    <w:p w14:paraId="61EB8546" w14:textId="77777777" w:rsidR="00576437" w:rsidRPr="00ED05EE" w:rsidRDefault="00576437" w:rsidP="00576437">
      <w:pPr>
        <w:pStyle w:val="Heading2"/>
      </w:pPr>
      <w:proofErr w:type="spellStart"/>
      <w:r w:rsidRPr="00ED05EE">
        <w:t>StudentProgramAssociations</w:t>
      </w:r>
      <w:proofErr w:type="spellEnd"/>
    </w:p>
    <w:p w14:paraId="2364BB61" w14:textId="77777777" w:rsidR="00576437" w:rsidRPr="00725240" w:rsidRDefault="00576437" w:rsidP="00576437">
      <w:pPr>
        <w:rPr>
          <w:rFonts w:cs="Arial"/>
        </w:rPr>
      </w:pPr>
    </w:p>
    <w:p w14:paraId="6A752FC2" w14:textId="77777777" w:rsidR="00576437" w:rsidRPr="00725240" w:rsidRDefault="00576437" w:rsidP="00576437">
      <w:pPr>
        <w:pStyle w:val="Heading3"/>
      </w:pPr>
      <w:bookmarkStart w:id="9" w:name="_Toc14259602"/>
      <w:r w:rsidRPr="00725240">
        <w:t>Resource: Student21stCenturyLearningCenterGrantProgramAssociation</w:t>
      </w:r>
      <w:bookmarkEnd w:id="9"/>
    </w:p>
    <w:p w14:paraId="2CB6162C" w14:textId="77777777" w:rsidR="00576437" w:rsidRPr="00725240" w:rsidRDefault="00576437" w:rsidP="00576437">
      <w:pPr>
        <w:rPr>
          <w:rFonts w:cs="Arial"/>
        </w:rPr>
      </w:pPr>
    </w:p>
    <w:p w14:paraId="607D50A7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428BF920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0EE10E07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21st Century Community Learning Centers Grant Program.</w:t>
      </w:r>
    </w:p>
    <w:p w14:paraId="6AE3EE5E" w14:textId="77777777" w:rsidR="00576437" w:rsidRPr="00725240" w:rsidRDefault="00576437" w:rsidP="00576437">
      <w:pPr>
        <w:rPr>
          <w:rFonts w:cs="Arial"/>
          <w:szCs w:val="20"/>
        </w:rPr>
      </w:pPr>
    </w:p>
    <w:p w14:paraId="453C8575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3DD8B657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3DD80378" w14:textId="77777777" w:rsidR="00576437" w:rsidRPr="00A8641D" w:rsidRDefault="00576437" w:rsidP="00576437">
      <w:pPr>
        <w:pStyle w:val="ListParagraph"/>
        <w:numPr>
          <w:ilvl w:val="0"/>
          <w:numId w:val="17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2309E099" w14:textId="77777777" w:rsidR="00576437" w:rsidRPr="00A8641D" w:rsidRDefault="00576437" w:rsidP="00576437">
      <w:pPr>
        <w:pStyle w:val="ListParagraph"/>
        <w:numPr>
          <w:ilvl w:val="0"/>
          <w:numId w:val="17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“21st Century Learning Center Grant”</w:t>
      </w:r>
    </w:p>
    <w:p w14:paraId="4CFA046E" w14:textId="77777777" w:rsidR="00576437" w:rsidRPr="00A8641D" w:rsidRDefault="00576437" w:rsidP="00576437">
      <w:pPr>
        <w:pStyle w:val="ListParagraph"/>
        <w:numPr>
          <w:ilvl w:val="0"/>
          <w:numId w:val="17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2E88C84E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07911BB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4FAA1204" w14:textId="77777777" w:rsidR="00576437" w:rsidRPr="00ED05EE" w:rsidRDefault="00576437" w:rsidP="00576437">
      <w:pPr>
        <w:pStyle w:val="ListParagraph"/>
        <w:numPr>
          <w:ilvl w:val="0"/>
          <w:numId w:val="11"/>
        </w:numPr>
        <w:rPr>
          <w:rFonts w:cs="Arial"/>
        </w:rPr>
      </w:pPr>
      <w:r w:rsidRPr="00ED05EE">
        <w:rPr>
          <w:rFonts w:cs="Arial"/>
          <w:szCs w:val="20"/>
        </w:rPr>
        <w:t xml:space="preserve">Associate Student 1 with this StudentProgramAssociation </w:t>
      </w:r>
    </w:p>
    <w:p w14:paraId="4A82108C" w14:textId="77777777" w:rsidR="00576437" w:rsidRPr="00ED05EE" w:rsidRDefault="00576437" w:rsidP="00576437">
      <w:pPr>
        <w:pStyle w:val="ListParagraph"/>
        <w:rPr>
          <w:rFonts w:cs="Arial"/>
        </w:rPr>
      </w:pPr>
    </w:p>
    <w:p w14:paraId="7AC1B6AE" w14:textId="77777777" w:rsidR="00576437" w:rsidRPr="00725240" w:rsidRDefault="00576437" w:rsidP="00576437">
      <w:pPr>
        <w:pStyle w:val="Heading3"/>
      </w:pPr>
      <w:bookmarkStart w:id="10" w:name="_Toc14259603"/>
      <w:r w:rsidRPr="00725240">
        <w:t xml:space="preserve">Resource: </w:t>
      </w:r>
      <w:proofErr w:type="spellStart"/>
      <w:r w:rsidRPr="00725240">
        <w:t>StudentCEISProgramAssociation</w:t>
      </w:r>
      <w:bookmarkEnd w:id="10"/>
      <w:proofErr w:type="spellEnd"/>
    </w:p>
    <w:p w14:paraId="748A19A8" w14:textId="77777777" w:rsidR="00576437" w:rsidRPr="00725240" w:rsidRDefault="00576437" w:rsidP="00576437">
      <w:pPr>
        <w:rPr>
          <w:rFonts w:cs="Arial"/>
        </w:rPr>
      </w:pPr>
    </w:p>
    <w:p w14:paraId="71074A53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3FBB3B94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0CE96620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Coordinated Early Intervening Service Program.</w:t>
      </w:r>
    </w:p>
    <w:p w14:paraId="70FF866E" w14:textId="77777777" w:rsidR="00576437" w:rsidRPr="00725240" w:rsidRDefault="00576437" w:rsidP="00576437">
      <w:pPr>
        <w:rPr>
          <w:rFonts w:cs="Arial"/>
          <w:szCs w:val="20"/>
        </w:rPr>
      </w:pPr>
    </w:p>
    <w:p w14:paraId="15D51BA1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2B91B81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0504AF0" w14:textId="77777777" w:rsidR="00576437" w:rsidRPr="00A8641D" w:rsidRDefault="00576437" w:rsidP="00576437">
      <w:pPr>
        <w:pStyle w:val="ListParagraph"/>
        <w:numPr>
          <w:ilvl w:val="0"/>
          <w:numId w:val="18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735780F9" w14:textId="77777777" w:rsidR="00576437" w:rsidRPr="00A8641D" w:rsidRDefault="00576437" w:rsidP="00576437">
      <w:pPr>
        <w:pStyle w:val="ListParagraph"/>
        <w:numPr>
          <w:ilvl w:val="0"/>
          <w:numId w:val="18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“Coordinated Early Intervening Services”</w:t>
      </w:r>
    </w:p>
    <w:p w14:paraId="7EFBBB9A" w14:textId="77777777" w:rsidR="00576437" w:rsidRPr="00A8641D" w:rsidRDefault="00576437" w:rsidP="00576437">
      <w:pPr>
        <w:pStyle w:val="ListParagraph"/>
        <w:numPr>
          <w:ilvl w:val="0"/>
          <w:numId w:val="18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1A58F98F" w14:textId="77777777" w:rsidR="00576437" w:rsidRPr="00725240" w:rsidRDefault="00576437" w:rsidP="00576437">
      <w:pPr>
        <w:rPr>
          <w:rFonts w:cs="Arial"/>
          <w:szCs w:val="20"/>
        </w:rPr>
      </w:pPr>
    </w:p>
    <w:p w14:paraId="626AAB1A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31330194" w14:textId="45703BDA" w:rsidR="00576437" w:rsidRDefault="00576437" w:rsidP="00576437">
      <w:pPr>
        <w:pStyle w:val="ListParagraph"/>
        <w:numPr>
          <w:ilvl w:val="0"/>
          <w:numId w:val="11"/>
        </w:numPr>
        <w:rPr>
          <w:rFonts w:cs="Arial"/>
          <w:szCs w:val="20"/>
        </w:rPr>
      </w:pPr>
      <w:r w:rsidRPr="00ED05EE">
        <w:rPr>
          <w:rFonts w:cs="Arial"/>
          <w:szCs w:val="20"/>
        </w:rPr>
        <w:t xml:space="preserve">Associate Student 2 with this StudentProgramAssociation </w:t>
      </w:r>
    </w:p>
    <w:p w14:paraId="22DA653E" w14:textId="77777777" w:rsidR="0060161B" w:rsidRDefault="0060161B" w:rsidP="0060161B">
      <w:pPr>
        <w:pStyle w:val="ListParagraph"/>
        <w:numPr>
          <w:ilvl w:val="0"/>
          <w:numId w:val="1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Delete this Student Program Association </w:t>
      </w:r>
    </w:p>
    <w:p w14:paraId="7DABC1D3" w14:textId="36917171" w:rsidR="004C3D02" w:rsidRDefault="004C3D02" w:rsidP="004C3D02">
      <w:pPr>
        <w:pStyle w:val="ListParagraph"/>
        <w:numPr>
          <w:ilvl w:val="0"/>
          <w:numId w:val="11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Delete Student 2’s Middle School </w:t>
      </w:r>
      <w:r>
        <w:rPr>
          <w:rFonts w:cs="Arial"/>
          <w:szCs w:val="20"/>
        </w:rPr>
        <w:t xml:space="preserve">StudentEducationOrganizationAssociation </w:t>
      </w:r>
      <w:r w:rsidRPr="00725240">
        <w:rPr>
          <w:rFonts w:cs="Arial"/>
          <w:szCs w:val="20"/>
        </w:rPr>
        <w:t>record.</w:t>
      </w:r>
    </w:p>
    <w:p w14:paraId="1E3F4E4E" w14:textId="6FC6AF69" w:rsidR="004C3D02" w:rsidRPr="004C3D02" w:rsidRDefault="004C3D02" w:rsidP="00504889">
      <w:pPr>
        <w:pStyle w:val="ListParagraph"/>
        <w:numPr>
          <w:ilvl w:val="0"/>
          <w:numId w:val="11"/>
        </w:numPr>
        <w:rPr>
          <w:rFonts w:cs="Arial"/>
          <w:szCs w:val="20"/>
        </w:rPr>
      </w:pPr>
      <w:r w:rsidRPr="004C3D02">
        <w:rPr>
          <w:rFonts w:cs="Arial"/>
          <w:szCs w:val="20"/>
        </w:rPr>
        <w:t xml:space="preserve">Delete student 2’s Middle School enrollment record. </w:t>
      </w:r>
    </w:p>
    <w:p w14:paraId="0CD04B4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2DE4CBB2" w14:textId="77777777" w:rsidR="00576437" w:rsidRPr="00725240" w:rsidRDefault="00576437" w:rsidP="00576437">
      <w:pPr>
        <w:pStyle w:val="Heading3"/>
      </w:pPr>
      <w:bookmarkStart w:id="11" w:name="_Toc14259604"/>
      <w:r w:rsidRPr="00725240">
        <w:t xml:space="preserve">Resource: </w:t>
      </w:r>
      <w:proofErr w:type="spellStart"/>
      <w:r>
        <w:t>S</w:t>
      </w:r>
      <w:r w:rsidRPr="00725240">
        <w:t>tudentEarlyChildhoodScreeningProgramAssociations</w:t>
      </w:r>
      <w:bookmarkEnd w:id="11"/>
      <w:proofErr w:type="spellEnd"/>
    </w:p>
    <w:p w14:paraId="3D672A88" w14:textId="77777777" w:rsidR="00576437" w:rsidRPr="00725240" w:rsidRDefault="00576437" w:rsidP="00576437">
      <w:pPr>
        <w:rPr>
          <w:rFonts w:cs="Arial"/>
        </w:rPr>
      </w:pPr>
    </w:p>
    <w:p w14:paraId="39D76618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17747386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6980961F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Early Childhood Screening Association Program.</w:t>
      </w:r>
    </w:p>
    <w:p w14:paraId="050C172E" w14:textId="77777777" w:rsidR="00576437" w:rsidRPr="00725240" w:rsidRDefault="00576437" w:rsidP="00576437">
      <w:pPr>
        <w:rPr>
          <w:rFonts w:cs="Arial"/>
          <w:szCs w:val="20"/>
        </w:rPr>
      </w:pPr>
    </w:p>
    <w:p w14:paraId="3BE1F31D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66386A3D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D5083AC" w14:textId="77777777" w:rsidR="00576437" w:rsidRPr="00A8641D" w:rsidRDefault="00576437" w:rsidP="00576437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34D82B56" w14:textId="77777777" w:rsidR="00576437" w:rsidRPr="00A8641D" w:rsidRDefault="00576437" w:rsidP="00576437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“Early Childhood Screening”</w:t>
      </w:r>
    </w:p>
    <w:p w14:paraId="64035184" w14:textId="77777777" w:rsidR="00576437" w:rsidRPr="00A8641D" w:rsidRDefault="00576437" w:rsidP="00576437">
      <w:pPr>
        <w:pStyle w:val="ListParagraph"/>
        <w:numPr>
          <w:ilvl w:val="0"/>
          <w:numId w:val="19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6E5B1588" w14:textId="77777777" w:rsidR="00576437" w:rsidRPr="00725240" w:rsidRDefault="00576437" w:rsidP="00576437">
      <w:pPr>
        <w:rPr>
          <w:rFonts w:cs="Arial"/>
          <w:szCs w:val="20"/>
        </w:rPr>
      </w:pPr>
    </w:p>
    <w:p w14:paraId="375607C8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7A75436B" w14:textId="77777777" w:rsidR="00576437" w:rsidRDefault="00576437" w:rsidP="00576437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3 with this StudentProgramAssociation</w:t>
      </w:r>
    </w:p>
    <w:p w14:paraId="7FA84FCF" w14:textId="77777777" w:rsidR="00576437" w:rsidRPr="00725240" w:rsidRDefault="00576437" w:rsidP="00576437">
      <w:pPr>
        <w:pStyle w:val="ListParagraph"/>
        <w:numPr>
          <w:ilvl w:val="0"/>
          <w:numId w:val="20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lastRenderedPageBreak/>
        <w:t xml:space="preserve">Change the </w:t>
      </w:r>
      <w:proofErr w:type="spellStart"/>
      <w:r w:rsidRPr="004840E8">
        <w:rPr>
          <w:rFonts w:cs="Arial"/>
          <w:szCs w:val="20"/>
        </w:rPr>
        <w:t>earlyChildhoodScreenerDescriptor</w:t>
      </w:r>
      <w:proofErr w:type="spellEnd"/>
      <w:r>
        <w:rPr>
          <w:rFonts w:cs="Arial"/>
          <w:szCs w:val="20"/>
        </w:rPr>
        <w:t xml:space="preserve"> </w:t>
      </w:r>
      <w:r w:rsidRPr="004840E8">
        <w:rPr>
          <w:rFonts w:cs="Arial"/>
          <w:szCs w:val="20"/>
        </w:rPr>
        <w:t xml:space="preserve">to ‘Head Start’ and </w:t>
      </w:r>
      <w:proofErr w:type="spellStart"/>
      <w:r w:rsidRPr="004840E8">
        <w:rPr>
          <w:rFonts w:cs="Arial"/>
          <w:szCs w:val="20"/>
        </w:rPr>
        <w:t>earlyChildhoodScreeningExitStatusDescriptor</w:t>
      </w:r>
      <w:proofErr w:type="spellEnd"/>
      <w:r>
        <w:rPr>
          <w:rFonts w:cs="Arial"/>
          <w:szCs w:val="20"/>
        </w:rPr>
        <w:t xml:space="preserve"> </w:t>
      </w:r>
      <w:r w:rsidRPr="004840E8">
        <w:rPr>
          <w:rFonts w:cs="Arial"/>
          <w:szCs w:val="20"/>
        </w:rPr>
        <w:t>to ‘Rescreen’</w:t>
      </w:r>
    </w:p>
    <w:p w14:paraId="770AC6C9" w14:textId="77777777" w:rsidR="00576437" w:rsidRPr="00725240" w:rsidRDefault="00576437" w:rsidP="00576437">
      <w:pPr>
        <w:rPr>
          <w:rFonts w:cs="Arial"/>
        </w:rPr>
      </w:pPr>
    </w:p>
    <w:p w14:paraId="73790055" w14:textId="77777777" w:rsidR="00576437" w:rsidRPr="00725240" w:rsidRDefault="00576437" w:rsidP="00576437">
      <w:pPr>
        <w:pStyle w:val="Heading3"/>
      </w:pPr>
      <w:bookmarkStart w:id="12" w:name="_Toc14259605"/>
      <w:r w:rsidRPr="00725240">
        <w:t xml:space="preserve">Resource: </w:t>
      </w:r>
      <w:proofErr w:type="spellStart"/>
      <w:r w:rsidRPr="00725240">
        <w:t>StudentGiftedTalentedProgramAssociation</w:t>
      </w:r>
      <w:bookmarkEnd w:id="12"/>
      <w:proofErr w:type="spellEnd"/>
    </w:p>
    <w:p w14:paraId="040EABB4" w14:textId="77777777" w:rsidR="00576437" w:rsidRPr="00725240" w:rsidRDefault="00576437" w:rsidP="00576437">
      <w:pPr>
        <w:rPr>
          <w:rFonts w:cs="Arial"/>
        </w:rPr>
      </w:pPr>
    </w:p>
    <w:p w14:paraId="41DDBE61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72DD6C99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339C0FDC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Gifted Talented Program.</w:t>
      </w:r>
    </w:p>
    <w:p w14:paraId="05194284" w14:textId="77777777" w:rsidR="00576437" w:rsidRPr="00725240" w:rsidRDefault="00576437" w:rsidP="00576437">
      <w:pPr>
        <w:rPr>
          <w:rFonts w:cs="Arial"/>
          <w:szCs w:val="20"/>
        </w:rPr>
      </w:pPr>
    </w:p>
    <w:p w14:paraId="35198264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2EAC1843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B2B8554" w14:textId="77777777" w:rsidR="00576437" w:rsidRPr="00A8641D" w:rsidRDefault="00576437" w:rsidP="00576437">
      <w:pPr>
        <w:pStyle w:val="ListParagraph"/>
        <w:numPr>
          <w:ilvl w:val="0"/>
          <w:numId w:val="21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6FA6A9D3" w14:textId="77777777" w:rsidR="00576437" w:rsidRPr="00A8641D" w:rsidRDefault="00576437" w:rsidP="00576437">
      <w:pPr>
        <w:pStyle w:val="ListParagraph"/>
        <w:numPr>
          <w:ilvl w:val="0"/>
          <w:numId w:val="21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“Gifted and Talented”</w:t>
      </w:r>
    </w:p>
    <w:p w14:paraId="67CDFA56" w14:textId="77777777" w:rsidR="00576437" w:rsidRPr="00A8641D" w:rsidRDefault="00576437" w:rsidP="00576437">
      <w:pPr>
        <w:pStyle w:val="ListParagraph"/>
        <w:numPr>
          <w:ilvl w:val="0"/>
          <w:numId w:val="21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6409AAA7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61E4BAB5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1EDB9D21" w14:textId="77777777" w:rsidR="00576437" w:rsidRDefault="00576437" w:rsidP="00576437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4 with this StudentProgramAssociation</w:t>
      </w:r>
    </w:p>
    <w:p w14:paraId="6A27B9A0" w14:textId="77777777" w:rsidR="00576437" w:rsidRPr="00725240" w:rsidRDefault="00576437" w:rsidP="00576437">
      <w:pPr>
        <w:pStyle w:val="ListParagraph"/>
        <w:numPr>
          <w:ilvl w:val="0"/>
          <w:numId w:val="7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>Change the gifted talented participation code to ‘Full-time services’</w:t>
      </w:r>
    </w:p>
    <w:p w14:paraId="110929A3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278F0505" w14:textId="77777777" w:rsidR="00576437" w:rsidRPr="00725240" w:rsidRDefault="00576437" w:rsidP="00576437">
      <w:pPr>
        <w:rPr>
          <w:rFonts w:cs="Arial"/>
        </w:rPr>
      </w:pPr>
    </w:p>
    <w:p w14:paraId="34C04A23" w14:textId="77777777" w:rsidR="00576437" w:rsidRPr="00725240" w:rsidRDefault="00576437" w:rsidP="00576437">
      <w:pPr>
        <w:pStyle w:val="Heading3"/>
      </w:pPr>
      <w:bookmarkStart w:id="13" w:name="_Toc14259606"/>
      <w:r w:rsidRPr="00725240">
        <w:t xml:space="preserve">Resource: </w:t>
      </w:r>
      <w:proofErr w:type="spellStart"/>
      <w:r w:rsidRPr="00725240">
        <w:t>StudentADSISProgramAssociation</w:t>
      </w:r>
      <w:bookmarkEnd w:id="13"/>
      <w:proofErr w:type="spellEnd"/>
    </w:p>
    <w:p w14:paraId="4FE8F8D4" w14:textId="77777777" w:rsidR="00576437" w:rsidRPr="00725240" w:rsidRDefault="00576437" w:rsidP="00576437">
      <w:pPr>
        <w:rPr>
          <w:rFonts w:cs="Arial"/>
        </w:rPr>
      </w:pPr>
    </w:p>
    <w:p w14:paraId="379ECE3C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25A98E1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48A7DBB6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Alternative Delivery of Specialized Instruction (ADSIS) Program.</w:t>
      </w:r>
    </w:p>
    <w:p w14:paraId="6AA4A523" w14:textId="77777777" w:rsidR="00576437" w:rsidRPr="00725240" w:rsidRDefault="00576437" w:rsidP="00576437">
      <w:pPr>
        <w:rPr>
          <w:rFonts w:cs="Arial"/>
          <w:szCs w:val="20"/>
        </w:rPr>
      </w:pPr>
    </w:p>
    <w:p w14:paraId="49602F9E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0A0F9C90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3F603D3" w14:textId="77777777" w:rsidR="00576437" w:rsidRPr="00A8641D" w:rsidRDefault="00576437" w:rsidP="00576437">
      <w:pPr>
        <w:pStyle w:val="ListParagraph"/>
        <w:numPr>
          <w:ilvl w:val="0"/>
          <w:numId w:val="22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5FFD8261" w14:textId="77777777" w:rsidR="00576437" w:rsidRPr="00A8641D" w:rsidRDefault="00576437" w:rsidP="00576437">
      <w:pPr>
        <w:pStyle w:val="ListParagraph"/>
        <w:numPr>
          <w:ilvl w:val="0"/>
          <w:numId w:val="22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 xml:space="preserve">Program - where ProgramTypeDescriptor = “Alternative Delivery Of </w:t>
      </w:r>
      <w:r>
        <w:rPr>
          <w:rFonts w:cs="Arial"/>
          <w:szCs w:val="20"/>
        </w:rPr>
        <w:t>SIS</w:t>
      </w:r>
      <w:r w:rsidRPr="00A8641D">
        <w:rPr>
          <w:rFonts w:cs="Arial"/>
          <w:szCs w:val="20"/>
        </w:rPr>
        <w:t>”</w:t>
      </w:r>
    </w:p>
    <w:p w14:paraId="1B7F9D14" w14:textId="77777777" w:rsidR="00576437" w:rsidRPr="00A8641D" w:rsidRDefault="00576437" w:rsidP="00576437">
      <w:pPr>
        <w:pStyle w:val="ListParagraph"/>
        <w:numPr>
          <w:ilvl w:val="0"/>
          <w:numId w:val="22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09B9D9F1" w14:textId="77777777" w:rsidR="00576437" w:rsidRPr="00725240" w:rsidRDefault="00576437" w:rsidP="00576437">
      <w:pPr>
        <w:rPr>
          <w:rFonts w:cs="Arial"/>
          <w:b/>
          <w:bCs/>
          <w:szCs w:val="20"/>
        </w:rPr>
      </w:pPr>
    </w:p>
    <w:p w14:paraId="39EAA594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79DEECFD" w14:textId="77777777" w:rsidR="00576437" w:rsidRPr="00725240" w:rsidRDefault="00576437" w:rsidP="00576437">
      <w:pPr>
        <w:pStyle w:val="ListParagraph"/>
        <w:numPr>
          <w:ilvl w:val="0"/>
          <w:numId w:val="8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5 with this StudentProgramAssociation</w:t>
      </w:r>
    </w:p>
    <w:p w14:paraId="78369806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61731098" w14:textId="77777777" w:rsidR="00576437" w:rsidRPr="00725240" w:rsidRDefault="00576437" w:rsidP="00576437">
      <w:pPr>
        <w:rPr>
          <w:rFonts w:cs="Arial"/>
        </w:rPr>
      </w:pPr>
    </w:p>
    <w:p w14:paraId="16507F26" w14:textId="77777777" w:rsidR="00576437" w:rsidRPr="00725240" w:rsidRDefault="00576437" w:rsidP="00576437">
      <w:pPr>
        <w:pStyle w:val="Heading3"/>
      </w:pPr>
      <w:bookmarkStart w:id="14" w:name="_Toc14259607"/>
      <w:r w:rsidRPr="00725240">
        <w:t xml:space="preserve">Resource: </w:t>
      </w:r>
      <w:proofErr w:type="spellStart"/>
      <w:r w:rsidRPr="00725240">
        <w:t>StudentHomelessProgramAssociation</w:t>
      </w:r>
      <w:bookmarkEnd w:id="14"/>
      <w:proofErr w:type="spellEnd"/>
    </w:p>
    <w:p w14:paraId="292A85CF" w14:textId="77777777" w:rsidR="00576437" w:rsidRPr="00725240" w:rsidRDefault="00576437" w:rsidP="00576437">
      <w:pPr>
        <w:rPr>
          <w:rFonts w:cs="Arial"/>
        </w:rPr>
      </w:pPr>
    </w:p>
    <w:p w14:paraId="5F5C2818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D7B0F03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24FBCE51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the McKinney-Vento Homeless Program program(s) that a student participates in or from which the Student receives services.</w:t>
      </w:r>
    </w:p>
    <w:p w14:paraId="6B26C660" w14:textId="77777777" w:rsidR="00576437" w:rsidRPr="00725240" w:rsidRDefault="00576437" w:rsidP="00576437">
      <w:pPr>
        <w:rPr>
          <w:rFonts w:cs="Arial"/>
          <w:szCs w:val="20"/>
        </w:rPr>
      </w:pPr>
    </w:p>
    <w:p w14:paraId="49953F9E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7DB67C3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CC858CB" w14:textId="77777777" w:rsidR="00576437" w:rsidRPr="00A8641D" w:rsidRDefault="00576437" w:rsidP="00576437">
      <w:pPr>
        <w:pStyle w:val="ListParagraph"/>
        <w:numPr>
          <w:ilvl w:val="0"/>
          <w:numId w:val="23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0D0345AE" w14:textId="77777777" w:rsidR="00576437" w:rsidRPr="00A8641D" w:rsidRDefault="00576437" w:rsidP="00576437">
      <w:pPr>
        <w:pStyle w:val="ListParagraph"/>
        <w:numPr>
          <w:ilvl w:val="0"/>
          <w:numId w:val="23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“Homeless”</w:t>
      </w:r>
    </w:p>
    <w:p w14:paraId="5194E732" w14:textId="77777777" w:rsidR="00576437" w:rsidRPr="00A8641D" w:rsidRDefault="00576437" w:rsidP="00576437">
      <w:pPr>
        <w:pStyle w:val="ListParagraph"/>
        <w:numPr>
          <w:ilvl w:val="0"/>
          <w:numId w:val="23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587651D6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E2E756E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675BCC02" w14:textId="77777777" w:rsidR="00576437" w:rsidRDefault="00576437" w:rsidP="0057643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6 with this StudentProgramAssociation</w:t>
      </w:r>
    </w:p>
    <w:p w14:paraId="47AE5AC4" w14:textId="77777777" w:rsidR="00576437" w:rsidRPr="00725240" w:rsidRDefault="00576437" w:rsidP="00576437">
      <w:pPr>
        <w:pStyle w:val="ListParagraph"/>
        <w:numPr>
          <w:ilvl w:val="0"/>
          <w:numId w:val="9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 xml:space="preserve">Change the primary nighttime residence code to ‘Doubled-Up’ and </w:t>
      </w:r>
      <w:r>
        <w:rPr>
          <w:rFonts w:cs="Arial"/>
          <w:szCs w:val="20"/>
        </w:rPr>
        <w:t>U</w:t>
      </w:r>
      <w:r w:rsidRPr="004840E8">
        <w:rPr>
          <w:rFonts w:cs="Arial"/>
          <w:szCs w:val="20"/>
        </w:rPr>
        <w:t xml:space="preserve">naccompanied </w:t>
      </w:r>
      <w:r>
        <w:rPr>
          <w:rFonts w:cs="Arial"/>
          <w:szCs w:val="20"/>
        </w:rPr>
        <w:t>Y</w:t>
      </w:r>
      <w:r w:rsidRPr="004840E8">
        <w:rPr>
          <w:rFonts w:cs="Arial"/>
          <w:szCs w:val="20"/>
        </w:rPr>
        <w:t xml:space="preserve">outh to </w:t>
      </w:r>
      <w:r>
        <w:rPr>
          <w:rFonts w:cs="Arial"/>
          <w:szCs w:val="20"/>
        </w:rPr>
        <w:t>True</w:t>
      </w:r>
    </w:p>
    <w:p w14:paraId="06DCFC94" w14:textId="77777777" w:rsidR="00576437" w:rsidRPr="00725240" w:rsidRDefault="00576437" w:rsidP="00576437">
      <w:pPr>
        <w:rPr>
          <w:rFonts w:cs="Arial"/>
        </w:rPr>
      </w:pPr>
    </w:p>
    <w:p w14:paraId="66D27867" w14:textId="77777777" w:rsidR="00576437" w:rsidRPr="00725240" w:rsidRDefault="00576437" w:rsidP="00576437">
      <w:pPr>
        <w:pStyle w:val="Heading3"/>
      </w:pPr>
      <w:bookmarkStart w:id="15" w:name="_Toc14259608"/>
      <w:r w:rsidRPr="00725240">
        <w:lastRenderedPageBreak/>
        <w:t xml:space="preserve">Resource: </w:t>
      </w:r>
      <w:proofErr w:type="spellStart"/>
      <w:r w:rsidRPr="00725240">
        <w:t>StudentLanguageInstructionProgramAssociation</w:t>
      </w:r>
      <w:bookmarkEnd w:id="15"/>
      <w:proofErr w:type="spellEnd"/>
    </w:p>
    <w:p w14:paraId="336201ED" w14:textId="77777777" w:rsidR="00576437" w:rsidRPr="00725240" w:rsidRDefault="00576437" w:rsidP="00576437">
      <w:pPr>
        <w:rPr>
          <w:rFonts w:cs="Arial"/>
        </w:rPr>
      </w:pPr>
    </w:p>
    <w:p w14:paraId="51F0BA43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1B267C07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2E70CA4C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the Title III Language Instruction for Limited English Proficient and Immigrant Students program(s) that a student participates in or from which the Student receives services.</w:t>
      </w:r>
    </w:p>
    <w:p w14:paraId="380D9077" w14:textId="77777777" w:rsidR="00576437" w:rsidRPr="00725240" w:rsidRDefault="00576437" w:rsidP="00576437">
      <w:pPr>
        <w:rPr>
          <w:rFonts w:cs="Arial"/>
          <w:szCs w:val="20"/>
        </w:rPr>
      </w:pPr>
    </w:p>
    <w:p w14:paraId="7B6BEA50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7608EB08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F2D885E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20D55EBC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“English Learner”</w:t>
      </w:r>
    </w:p>
    <w:p w14:paraId="34A00AF2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7AD0A5AD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3170CDCB" w14:textId="77777777" w:rsidR="00576437" w:rsidRDefault="00576437" w:rsidP="00576437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7 with this StudentProgramAssociation</w:t>
      </w:r>
      <w:r>
        <w:rPr>
          <w:rFonts w:cs="Arial"/>
          <w:szCs w:val="20"/>
        </w:rPr>
        <w:t xml:space="preserve"> where English Learner Participation is set to True (Indicates EL Served)</w:t>
      </w:r>
    </w:p>
    <w:p w14:paraId="4F93A69C" w14:textId="77777777" w:rsidR="00576437" w:rsidRDefault="00576437" w:rsidP="00576437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 xml:space="preserve">Change the English </w:t>
      </w:r>
      <w:r>
        <w:rPr>
          <w:rFonts w:cs="Arial"/>
          <w:szCs w:val="20"/>
        </w:rPr>
        <w:t>Le</w:t>
      </w:r>
      <w:r w:rsidRPr="004840E8">
        <w:rPr>
          <w:rFonts w:cs="Arial"/>
          <w:szCs w:val="20"/>
        </w:rPr>
        <w:t xml:space="preserve">arner </w:t>
      </w:r>
      <w:r>
        <w:rPr>
          <w:rFonts w:cs="Arial"/>
          <w:szCs w:val="20"/>
        </w:rPr>
        <w:t xml:space="preserve">Participation </w:t>
      </w:r>
      <w:r w:rsidRPr="004840E8">
        <w:rPr>
          <w:rFonts w:cs="Arial"/>
          <w:szCs w:val="20"/>
        </w:rPr>
        <w:t xml:space="preserve">to </w:t>
      </w:r>
      <w:r>
        <w:rPr>
          <w:rFonts w:cs="Arial"/>
          <w:szCs w:val="20"/>
        </w:rPr>
        <w:t>False, to Indicate EL Identified, but not served</w:t>
      </w:r>
    </w:p>
    <w:p w14:paraId="6E6B7B8C" w14:textId="77777777" w:rsidR="00576437" w:rsidRPr="004840E8" w:rsidRDefault="00576437" w:rsidP="00576437">
      <w:pPr>
        <w:pStyle w:val="ListParagraph"/>
        <w:numPr>
          <w:ilvl w:val="0"/>
          <w:numId w:val="10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>Associate another student with th</w:t>
      </w:r>
      <w:r>
        <w:rPr>
          <w:rFonts w:cs="Arial"/>
          <w:szCs w:val="20"/>
        </w:rPr>
        <w:t>is program</w:t>
      </w:r>
      <w:r w:rsidRPr="004840E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and set t</w:t>
      </w:r>
      <w:r w:rsidRPr="004840E8">
        <w:rPr>
          <w:rFonts w:cs="Arial"/>
          <w:szCs w:val="20"/>
        </w:rPr>
        <w:t>he language service code to ‘Newcomer Program’</w:t>
      </w:r>
    </w:p>
    <w:p w14:paraId="2C6F91A3" w14:textId="77777777" w:rsidR="00576437" w:rsidRPr="00725240" w:rsidRDefault="00576437" w:rsidP="00576437">
      <w:pPr>
        <w:rPr>
          <w:rFonts w:cs="Arial"/>
          <w:szCs w:val="20"/>
        </w:rPr>
      </w:pPr>
    </w:p>
    <w:p w14:paraId="4F32E3B8" w14:textId="77777777" w:rsidR="00576437" w:rsidRDefault="00576437" w:rsidP="00576437">
      <w:pPr>
        <w:rPr>
          <w:rFonts w:cs="Arial"/>
          <w:szCs w:val="20"/>
        </w:rPr>
      </w:pPr>
    </w:p>
    <w:p w14:paraId="6E56EAF3" w14:textId="77777777" w:rsidR="00576437" w:rsidRPr="00725240" w:rsidRDefault="00576437" w:rsidP="00576437">
      <w:pPr>
        <w:rPr>
          <w:rFonts w:cs="Arial"/>
          <w:szCs w:val="20"/>
        </w:rPr>
      </w:pPr>
    </w:p>
    <w:p w14:paraId="178055B4" w14:textId="77777777" w:rsidR="00576437" w:rsidRPr="00725240" w:rsidRDefault="00576437" w:rsidP="00576437">
      <w:pPr>
        <w:pStyle w:val="Heading3"/>
      </w:pPr>
      <w:bookmarkStart w:id="16" w:name="_Toc14259609"/>
      <w:r w:rsidRPr="00725240">
        <w:t xml:space="preserve">Resource: </w:t>
      </w:r>
      <w:proofErr w:type="spellStart"/>
      <w:r>
        <w:t>S</w:t>
      </w:r>
      <w:r w:rsidRPr="00725240">
        <w:t>tudentPSEOConcurrentProgramAssociation</w:t>
      </w:r>
      <w:bookmarkEnd w:id="16"/>
      <w:proofErr w:type="spellEnd"/>
    </w:p>
    <w:p w14:paraId="3164A3BF" w14:textId="77777777" w:rsidR="00576437" w:rsidRPr="00725240" w:rsidRDefault="00576437" w:rsidP="00576437">
      <w:pPr>
        <w:rPr>
          <w:rFonts w:cs="Arial"/>
        </w:rPr>
      </w:pPr>
    </w:p>
    <w:p w14:paraId="7CEAA98E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51779E40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74FEEC37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PSEO Concurrent Enrollment Program.</w:t>
      </w:r>
    </w:p>
    <w:p w14:paraId="72B8FA8E" w14:textId="77777777" w:rsidR="00576437" w:rsidRPr="00725240" w:rsidRDefault="00576437" w:rsidP="00576437">
      <w:pPr>
        <w:rPr>
          <w:rFonts w:cs="Arial"/>
          <w:szCs w:val="20"/>
        </w:rPr>
      </w:pPr>
    </w:p>
    <w:p w14:paraId="3D710E1A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3536C04E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07C4768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0ACC16CF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“PSEO Concurrent”</w:t>
      </w:r>
    </w:p>
    <w:p w14:paraId="5293B540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079D3EFB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3685D7C9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47B40120" w14:textId="77777777" w:rsidR="00576437" w:rsidRDefault="00576437" w:rsidP="00576437">
      <w:pPr>
        <w:pStyle w:val="ListParagraph"/>
        <w:numPr>
          <w:ilvl w:val="0"/>
          <w:numId w:val="24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8 with this StudentProgramAssociation</w:t>
      </w:r>
    </w:p>
    <w:p w14:paraId="5F9C10EC" w14:textId="77777777" w:rsidR="00576437" w:rsidRPr="00725240" w:rsidRDefault="00576437" w:rsidP="00576437">
      <w:pPr>
        <w:rPr>
          <w:rFonts w:cs="Arial"/>
          <w:szCs w:val="20"/>
        </w:rPr>
      </w:pPr>
    </w:p>
    <w:p w14:paraId="014227F2" w14:textId="77777777" w:rsidR="00576437" w:rsidRPr="00725240" w:rsidRDefault="00576437" w:rsidP="00576437">
      <w:pPr>
        <w:rPr>
          <w:rFonts w:cs="Arial"/>
          <w:szCs w:val="20"/>
        </w:rPr>
      </w:pPr>
    </w:p>
    <w:p w14:paraId="62032C34" w14:textId="77777777" w:rsidR="00576437" w:rsidRPr="00725240" w:rsidRDefault="00576437" w:rsidP="00576437">
      <w:pPr>
        <w:pStyle w:val="Heading3"/>
      </w:pPr>
      <w:bookmarkStart w:id="17" w:name="_Toc14259610"/>
      <w:r w:rsidRPr="00725240">
        <w:t xml:space="preserve">Resource: </w:t>
      </w:r>
      <w:proofErr w:type="spellStart"/>
      <w:r>
        <w:t>S</w:t>
      </w:r>
      <w:r w:rsidRPr="00725240">
        <w:t>tudentPSEOProgramAssociation</w:t>
      </w:r>
      <w:bookmarkEnd w:id="17"/>
      <w:proofErr w:type="spellEnd"/>
    </w:p>
    <w:p w14:paraId="2EC3B710" w14:textId="77777777" w:rsidR="00576437" w:rsidRPr="00725240" w:rsidRDefault="00576437" w:rsidP="00576437">
      <w:pPr>
        <w:rPr>
          <w:rFonts w:cs="Arial"/>
        </w:rPr>
      </w:pPr>
    </w:p>
    <w:p w14:paraId="25529C88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D4BDE54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129D1CF4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the PSEO Program.</w:t>
      </w:r>
    </w:p>
    <w:p w14:paraId="306C676D" w14:textId="77777777" w:rsidR="00576437" w:rsidRPr="00725240" w:rsidRDefault="00576437" w:rsidP="00576437">
      <w:pPr>
        <w:rPr>
          <w:rFonts w:cs="Arial"/>
          <w:szCs w:val="20"/>
        </w:rPr>
      </w:pPr>
    </w:p>
    <w:p w14:paraId="49C88F9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2E38BF1D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20884AA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2BD65263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“PSEO Program”</w:t>
      </w:r>
    </w:p>
    <w:p w14:paraId="582377A1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63B14942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235446CA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732C76BE" w14:textId="77777777" w:rsidR="00576437" w:rsidRPr="00725240" w:rsidRDefault="00576437" w:rsidP="00576437">
      <w:pPr>
        <w:pStyle w:val="ListParagraph"/>
        <w:numPr>
          <w:ilvl w:val="0"/>
          <w:numId w:val="3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Update </w:t>
      </w:r>
      <w:r w:rsidRPr="004840E8">
        <w:rPr>
          <w:rFonts w:cs="Arial"/>
          <w:szCs w:val="20"/>
        </w:rPr>
        <w:t>PSEO High School Hours to 650</w:t>
      </w:r>
    </w:p>
    <w:p w14:paraId="0BD43C2E" w14:textId="77777777" w:rsidR="00576437" w:rsidRPr="00725240" w:rsidRDefault="00576437" w:rsidP="00576437">
      <w:pPr>
        <w:pStyle w:val="ListParagraph"/>
        <w:numPr>
          <w:ilvl w:val="0"/>
          <w:numId w:val="31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9 with this StudentProgramAssociation</w:t>
      </w:r>
    </w:p>
    <w:p w14:paraId="68156C94" w14:textId="77777777" w:rsidR="00576437" w:rsidRPr="00725240" w:rsidRDefault="00576437" w:rsidP="00576437">
      <w:pPr>
        <w:rPr>
          <w:rFonts w:cs="Arial"/>
          <w:szCs w:val="20"/>
        </w:rPr>
      </w:pPr>
    </w:p>
    <w:p w14:paraId="18F348A1" w14:textId="77777777" w:rsidR="00576437" w:rsidRPr="00725240" w:rsidRDefault="00576437" w:rsidP="00576437">
      <w:pPr>
        <w:rPr>
          <w:rFonts w:cs="Arial"/>
        </w:rPr>
      </w:pPr>
    </w:p>
    <w:p w14:paraId="4835FA51" w14:textId="77777777" w:rsidR="00576437" w:rsidRPr="00725240" w:rsidRDefault="00576437" w:rsidP="00576437">
      <w:pPr>
        <w:pStyle w:val="Heading3"/>
      </w:pPr>
      <w:bookmarkStart w:id="18" w:name="_Toc14259611"/>
      <w:r w:rsidRPr="00725240">
        <w:lastRenderedPageBreak/>
        <w:t xml:space="preserve">Resource: </w:t>
      </w:r>
      <w:proofErr w:type="spellStart"/>
      <w:r>
        <w:t>S</w:t>
      </w:r>
      <w:r w:rsidRPr="00725240">
        <w:t>tudentSAAPProgramAssociation</w:t>
      </w:r>
      <w:bookmarkEnd w:id="18"/>
      <w:proofErr w:type="spellEnd"/>
    </w:p>
    <w:p w14:paraId="59D0C73F" w14:textId="77777777" w:rsidR="00576437" w:rsidRPr="00725240" w:rsidRDefault="00576437" w:rsidP="00576437">
      <w:pPr>
        <w:rPr>
          <w:rFonts w:cs="Arial"/>
        </w:rPr>
      </w:pPr>
    </w:p>
    <w:p w14:paraId="3978A337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41A3AF6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5D54E23B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Students in a State Approved Alternative Program.</w:t>
      </w:r>
    </w:p>
    <w:p w14:paraId="1C77DCBC" w14:textId="77777777" w:rsidR="00576437" w:rsidRPr="00725240" w:rsidRDefault="00576437" w:rsidP="00576437">
      <w:pPr>
        <w:rPr>
          <w:rFonts w:cs="Arial"/>
          <w:szCs w:val="20"/>
        </w:rPr>
      </w:pPr>
    </w:p>
    <w:p w14:paraId="3D5BCFF8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0646355D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E79E336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350E71D3" w14:textId="77777777" w:rsidR="00576437" w:rsidRPr="0020303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 xml:space="preserve">Program - where ProgramTypeDescriptor </w:t>
      </w:r>
      <w:r>
        <w:rPr>
          <w:rFonts w:cs="Arial"/>
          <w:szCs w:val="20"/>
        </w:rPr>
        <w:t>= “SAAP”</w:t>
      </w:r>
    </w:p>
    <w:p w14:paraId="06317204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31EFA612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1C2D73B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3AC7D258" w14:textId="77777777" w:rsidR="00576437" w:rsidRDefault="00576437" w:rsidP="00576437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10 with this StudentProgramAssociation</w:t>
      </w:r>
    </w:p>
    <w:p w14:paraId="1EDD40A1" w14:textId="77777777" w:rsidR="00576437" w:rsidRPr="00725240" w:rsidRDefault="00576437" w:rsidP="00576437">
      <w:pPr>
        <w:pStyle w:val="ListParagraph"/>
        <w:numPr>
          <w:ilvl w:val="0"/>
          <w:numId w:val="25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>Change SA</w:t>
      </w:r>
      <w:r>
        <w:rPr>
          <w:rFonts w:cs="Arial"/>
          <w:szCs w:val="20"/>
        </w:rPr>
        <w:t>A</w:t>
      </w:r>
      <w:r w:rsidRPr="004840E8">
        <w:rPr>
          <w:rFonts w:cs="Arial"/>
          <w:szCs w:val="20"/>
        </w:rPr>
        <w:t xml:space="preserve">P Credits to 5.75 and </w:t>
      </w:r>
      <w:r>
        <w:rPr>
          <w:rFonts w:cs="Arial"/>
          <w:szCs w:val="20"/>
        </w:rPr>
        <w:t>Set I</w:t>
      </w:r>
      <w:r w:rsidRPr="004840E8">
        <w:rPr>
          <w:rFonts w:cs="Arial"/>
          <w:szCs w:val="20"/>
        </w:rPr>
        <w:t xml:space="preserve">ndependent </w:t>
      </w:r>
      <w:r>
        <w:rPr>
          <w:rFonts w:cs="Arial"/>
          <w:szCs w:val="20"/>
        </w:rPr>
        <w:t>S</w:t>
      </w:r>
      <w:r w:rsidRPr="004840E8">
        <w:rPr>
          <w:rFonts w:cs="Arial"/>
          <w:szCs w:val="20"/>
        </w:rPr>
        <w:t xml:space="preserve">tudy indicator to </w:t>
      </w:r>
      <w:r>
        <w:rPr>
          <w:rFonts w:cs="Arial"/>
          <w:szCs w:val="20"/>
        </w:rPr>
        <w:t xml:space="preserve">True </w:t>
      </w:r>
      <w:r w:rsidRPr="004840E8">
        <w:rPr>
          <w:rFonts w:cs="Arial"/>
          <w:szCs w:val="20"/>
        </w:rPr>
        <w:t xml:space="preserve">and </w:t>
      </w:r>
      <w:r>
        <w:rPr>
          <w:rFonts w:cs="Arial"/>
          <w:szCs w:val="20"/>
        </w:rPr>
        <w:t>SAAP</w:t>
      </w:r>
      <w:r w:rsidRPr="004840E8">
        <w:rPr>
          <w:rFonts w:cs="Arial"/>
          <w:szCs w:val="20"/>
        </w:rPr>
        <w:t xml:space="preserve"> concurrent indicator to Yes</w:t>
      </w:r>
    </w:p>
    <w:p w14:paraId="29051EFB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4824964" w14:textId="77777777" w:rsidR="00576437" w:rsidRPr="00725240" w:rsidRDefault="00576437" w:rsidP="00576437">
      <w:pPr>
        <w:pStyle w:val="Heading3"/>
      </w:pPr>
      <w:bookmarkStart w:id="19" w:name="_Toc14259612"/>
      <w:r w:rsidRPr="00725240">
        <w:t xml:space="preserve">Resource: </w:t>
      </w:r>
      <w:proofErr w:type="spellStart"/>
      <w:r>
        <w:t>S</w:t>
      </w:r>
      <w:r w:rsidRPr="00725240">
        <w:t>tudentSchoolFoodServiceProgramAssociation</w:t>
      </w:r>
      <w:bookmarkEnd w:id="19"/>
      <w:proofErr w:type="spellEnd"/>
    </w:p>
    <w:p w14:paraId="554662BC" w14:textId="77777777" w:rsidR="00576437" w:rsidRPr="00725240" w:rsidRDefault="00576437" w:rsidP="00576437">
      <w:pPr>
        <w:rPr>
          <w:rFonts w:cs="Arial"/>
        </w:rPr>
      </w:pPr>
    </w:p>
    <w:p w14:paraId="0846A53C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193DA798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6D533FEB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This association represents the school food services program(s), such as the Free or Reduced Lunch Program, that a student participates in or from which the Student receives services.</w:t>
      </w:r>
    </w:p>
    <w:p w14:paraId="2DC80213" w14:textId="77777777" w:rsidR="00576437" w:rsidRPr="00725240" w:rsidRDefault="00576437" w:rsidP="00576437">
      <w:pPr>
        <w:rPr>
          <w:rFonts w:cs="Arial"/>
          <w:szCs w:val="20"/>
        </w:rPr>
      </w:pPr>
    </w:p>
    <w:p w14:paraId="6D04555C" w14:textId="77777777" w:rsidR="00576437" w:rsidRPr="00725240" w:rsidRDefault="00576437" w:rsidP="00576437">
      <w:pPr>
        <w:rPr>
          <w:rFonts w:cs="Arial"/>
          <w:szCs w:val="20"/>
        </w:rPr>
      </w:pPr>
      <w:r w:rsidRPr="00725240">
        <w:rPr>
          <w:rFonts w:cs="Arial"/>
          <w:szCs w:val="20"/>
        </w:rPr>
        <w:t xml:space="preserve">Note: in School Year 18-19 </w:t>
      </w:r>
      <w:proofErr w:type="spellStart"/>
      <w:r w:rsidRPr="00725240">
        <w:rPr>
          <w:rFonts w:cs="Arial"/>
          <w:bCs/>
          <w:szCs w:val="20"/>
        </w:rPr>
        <w:t>schoolFoodServicesEligibility</w:t>
      </w:r>
      <w:proofErr w:type="spellEnd"/>
      <w:r w:rsidRPr="00725240">
        <w:rPr>
          <w:rFonts w:cs="Arial"/>
          <w:bCs/>
          <w:szCs w:val="20"/>
        </w:rPr>
        <w:t xml:space="preserve"> was tracked as a separate field under StudentSchoolAssociation.  This element is now tracked using </w:t>
      </w:r>
      <w:proofErr w:type="spellStart"/>
      <w:r w:rsidRPr="00725240">
        <w:rPr>
          <w:rFonts w:cs="Arial"/>
          <w:bCs/>
          <w:szCs w:val="20"/>
        </w:rPr>
        <w:t>SchoolFoodServiceProgramService</w:t>
      </w:r>
      <w:proofErr w:type="spellEnd"/>
      <w:r w:rsidRPr="00725240">
        <w:rPr>
          <w:rFonts w:cs="Arial"/>
          <w:bCs/>
          <w:szCs w:val="20"/>
        </w:rPr>
        <w:t xml:space="preserve">  on </w:t>
      </w:r>
      <w:proofErr w:type="spellStart"/>
      <w:r w:rsidRPr="00725240">
        <w:rPr>
          <w:rFonts w:cs="Arial"/>
          <w:bCs/>
          <w:szCs w:val="20"/>
        </w:rPr>
        <w:t>studentSchoolFoodServicesProgramAssociation</w:t>
      </w:r>
      <w:proofErr w:type="spellEnd"/>
      <w:r w:rsidRPr="00725240">
        <w:rPr>
          <w:rFonts w:cs="Arial"/>
          <w:bCs/>
          <w:szCs w:val="20"/>
        </w:rPr>
        <w:t>.</w:t>
      </w:r>
      <w:r w:rsidRPr="00725240">
        <w:rPr>
          <w:rFonts w:cs="Arial"/>
        </w:rPr>
        <w:t xml:space="preserve"> </w:t>
      </w:r>
    </w:p>
    <w:p w14:paraId="5A4BAF0B" w14:textId="77777777" w:rsidR="00576437" w:rsidRPr="00725240" w:rsidRDefault="00576437" w:rsidP="00576437">
      <w:pPr>
        <w:rPr>
          <w:rFonts w:cs="Arial"/>
          <w:szCs w:val="20"/>
        </w:rPr>
      </w:pPr>
    </w:p>
    <w:p w14:paraId="2487265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6FD5CBC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77F7E077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7B6B3E92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“School Food Service”</w:t>
      </w:r>
    </w:p>
    <w:p w14:paraId="5C4C654B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79D6CAA1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0288144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6CF3F46D" w14:textId="77777777" w:rsidR="00576437" w:rsidRDefault="00576437" w:rsidP="0057643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11 with this StudentProgramAssociation</w:t>
      </w:r>
      <w:r>
        <w:rPr>
          <w:rFonts w:cs="Arial"/>
          <w:szCs w:val="20"/>
        </w:rPr>
        <w:t xml:space="preserve"> with </w:t>
      </w:r>
      <w:proofErr w:type="spellStart"/>
      <w:r w:rsidRPr="00725240">
        <w:rPr>
          <w:rFonts w:cs="Arial"/>
          <w:bCs/>
          <w:szCs w:val="20"/>
        </w:rPr>
        <w:t>SchoolFoodServiceProgramService</w:t>
      </w:r>
      <w:proofErr w:type="spellEnd"/>
      <w:r w:rsidRPr="00725240">
        <w:rPr>
          <w:rFonts w:cs="Arial"/>
          <w:bCs/>
          <w:szCs w:val="20"/>
        </w:rPr>
        <w:t xml:space="preserve">  </w:t>
      </w:r>
      <w:r>
        <w:rPr>
          <w:rFonts w:cs="Arial"/>
          <w:bCs/>
          <w:szCs w:val="20"/>
        </w:rPr>
        <w:t>= 2</w:t>
      </w:r>
    </w:p>
    <w:p w14:paraId="65F4FAEC" w14:textId="77777777" w:rsidR="00576437" w:rsidRPr="00725240" w:rsidRDefault="00576437" w:rsidP="00576437">
      <w:pPr>
        <w:pStyle w:val="ListParagraph"/>
        <w:numPr>
          <w:ilvl w:val="0"/>
          <w:numId w:val="26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>Change FRP Meal Code to 1</w:t>
      </w:r>
    </w:p>
    <w:p w14:paraId="024B1D5C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16B1FBEF" w14:textId="77777777" w:rsidR="00576437" w:rsidRPr="00725240" w:rsidRDefault="00576437" w:rsidP="00576437">
      <w:pPr>
        <w:pStyle w:val="Heading3"/>
      </w:pPr>
      <w:bookmarkStart w:id="20" w:name="_Toc14259613"/>
      <w:r w:rsidRPr="00725240">
        <w:t xml:space="preserve">Resource: </w:t>
      </w:r>
      <w:r>
        <w:t>S</w:t>
      </w:r>
      <w:r w:rsidRPr="00725240">
        <w:t>tudentSection504PlanProgramAssociation</w:t>
      </w:r>
      <w:bookmarkEnd w:id="20"/>
    </w:p>
    <w:p w14:paraId="451ACB6E" w14:textId="77777777" w:rsidR="00576437" w:rsidRPr="00725240" w:rsidRDefault="00576437" w:rsidP="00576437">
      <w:pPr>
        <w:rPr>
          <w:rFonts w:cs="Arial"/>
        </w:rPr>
      </w:pPr>
    </w:p>
    <w:p w14:paraId="2FFB1001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4DA1D66C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54ABC1D4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>Students who have a Section 504 plan.</w:t>
      </w:r>
    </w:p>
    <w:p w14:paraId="5C37BEA0" w14:textId="77777777" w:rsidR="00576437" w:rsidRPr="00725240" w:rsidRDefault="00576437" w:rsidP="00576437">
      <w:pPr>
        <w:rPr>
          <w:rFonts w:cs="Arial"/>
          <w:szCs w:val="20"/>
        </w:rPr>
      </w:pPr>
    </w:p>
    <w:p w14:paraId="6198ED7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42DA08C7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18F9661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3C88EA25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“Section 504 Plan”</w:t>
      </w:r>
    </w:p>
    <w:p w14:paraId="6B8B5E49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5CAD1659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773F29AC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4D2EA76A" w14:textId="77777777" w:rsidR="00576437" w:rsidRPr="00725240" w:rsidRDefault="00576437" w:rsidP="00576437">
      <w:pPr>
        <w:pStyle w:val="ListParagraph"/>
        <w:numPr>
          <w:ilvl w:val="0"/>
          <w:numId w:val="27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12 with this StudentProgramAssociation</w:t>
      </w:r>
    </w:p>
    <w:p w14:paraId="11D97822" w14:textId="77777777" w:rsidR="00576437" w:rsidRPr="00725240" w:rsidRDefault="00576437" w:rsidP="00576437">
      <w:pPr>
        <w:rPr>
          <w:rFonts w:cs="Arial"/>
          <w:szCs w:val="20"/>
        </w:rPr>
      </w:pPr>
    </w:p>
    <w:p w14:paraId="5EE27609" w14:textId="77777777" w:rsidR="00576437" w:rsidRPr="00725240" w:rsidRDefault="00576437" w:rsidP="00576437">
      <w:pPr>
        <w:pStyle w:val="Heading3"/>
      </w:pPr>
      <w:bookmarkStart w:id="21" w:name="_Toc14259614"/>
      <w:r w:rsidRPr="00725240">
        <w:t xml:space="preserve">Resource: </w:t>
      </w:r>
      <w:proofErr w:type="spellStart"/>
      <w:r w:rsidRPr="004806D1">
        <w:t>StudentSpecialEducationProgramAssociation</w:t>
      </w:r>
      <w:bookmarkEnd w:id="21"/>
      <w:proofErr w:type="spellEnd"/>
    </w:p>
    <w:p w14:paraId="30D70E43" w14:textId="77777777" w:rsidR="00576437" w:rsidRPr="00725240" w:rsidRDefault="00576437" w:rsidP="00576437">
      <w:pPr>
        <w:rPr>
          <w:rFonts w:cs="Arial"/>
        </w:rPr>
      </w:pPr>
    </w:p>
    <w:p w14:paraId="454AF5C2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67C2F003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3C7E8971" w14:textId="77777777" w:rsidR="00576437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 xml:space="preserve">This association represents the special education program(s) that a student participates in or receives services from. The association is an extension of the StudentProgramAssociation </w:t>
      </w:r>
      <w:proofErr w:type="gramStart"/>
      <w:r w:rsidRPr="00725240">
        <w:rPr>
          <w:rFonts w:cs="Arial"/>
          <w:color w:val="185EAB"/>
          <w:szCs w:val="20"/>
        </w:rPr>
        <w:t>particular for</w:t>
      </w:r>
      <w:proofErr w:type="gramEnd"/>
      <w:r w:rsidRPr="00725240">
        <w:rPr>
          <w:rFonts w:cs="Arial"/>
          <w:color w:val="185EAB"/>
          <w:szCs w:val="20"/>
        </w:rPr>
        <w:t xml:space="preserve"> special education programs.</w:t>
      </w:r>
    </w:p>
    <w:p w14:paraId="5D6B9289" w14:textId="77777777" w:rsidR="00576437" w:rsidRDefault="00576437" w:rsidP="00576437">
      <w:pPr>
        <w:rPr>
          <w:rFonts w:cs="Arial"/>
          <w:color w:val="185EAB"/>
          <w:szCs w:val="20"/>
        </w:rPr>
      </w:pPr>
    </w:p>
    <w:p w14:paraId="02E16D7C" w14:textId="77777777" w:rsidR="00576437" w:rsidRPr="004806D1" w:rsidRDefault="00576437" w:rsidP="00576437">
      <w:pPr>
        <w:rPr>
          <w:rFonts w:cs="Arial"/>
          <w:b/>
          <w:bCs/>
          <w:szCs w:val="20"/>
        </w:rPr>
      </w:pPr>
      <w:bookmarkStart w:id="22" w:name="_Hlk19288085"/>
      <w:r w:rsidRPr="004806D1">
        <w:rPr>
          <w:rFonts w:cs="Arial"/>
          <w:b/>
          <w:bCs/>
          <w:szCs w:val="20"/>
        </w:rPr>
        <w:t>Important Notes on Order of Disability</w:t>
      </w:r>
    </w:p>
    <w:p w14:paraId="1D31EE1D" w14:textId="77777777" w:rsidR="00576437" w:rsidRDefault="00576437" w:rsidP="00576437">
      <w:pPr>
        <w:rPr>
          <w:rFonts w:cs="Arial"/>
          <w:color w:val="185EAB"/>
          <w:szCs w:val="20"/>
        </w:rPr>
      </w:pPr>
    </w:p>
    <w:p w14:paraId="1F888DA1" w14:textId="77777777" w:rsidR="00576437" w:rsidRPr="004806D1" w:rsidRDefault="00576437" w:rsidP="00576437">
      <w:pPr>
        <w:shd w:val="clear" w:color="auto" w:fill="FFFFFF"/>
        <w:rPr>
          <w:rFonts w:cs="Arial"/>
          <w:szCs w:val="20"/>
        </w:rPr>
      </w:pPr>
      <w:r w:rsidRPr="004806D1">
        <w:rPr>
          <w:rFonts w:cs="Arial"/>
          <w:szCs w:val="20"/>
        </w:rPr>
        <w:t>MDE collects the primary disability code for a student during an enrollment period.</w:t>
      </w:r>
    </w:p>
    <w:p w14:paraId="54AE21B8" w14:textId="77777777" w:rsidR="00576437" w:rsidRPr="004806D1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4806D1">
        <w:rPr>
          <w:rFonts w:cs="Arial"/>
          <w:szCs w:val="20"/>
        </w:rPr>
        <w:t xml:space="preserve">Disability codes must be reported </w:t>
      </w:r>
      <w:r>
        <w:rPr>
          <w:rFonts w:cs="Arial"/>
          <w:szCs w:val="20"/>
        </w:rPr>
        <w:t xml:space="preserve">to Ed-Fi </w:t>
      </w:r>
      <w:r w:rsidRPr="004806D1">
        <w:rPr>
          <w:rFonts w:cs="Arial"/>
          <w:szCs w:val="20"/>
        </w:rPr>
        <w:t>with the 'order of disability' as 1 to designate the primary disability.</w:t>
      </w:r>
    </w:p>
    <w:p w14:paraId="37506D94" w14:textId="77777777" w:rsidR="00576437" w:rsidRPr="004806D1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4806D1">
        <w:rPr>
          <w:rFonts w:cs="Arial"/>
          <w:szCs w:val="20"/>
        </w:rPr>
        <w:t xml:space="preserve">Although additional disability codes for a student might be reported for a </w:t>
      </w:r>
      <w:proofErr w:type="gramStart"/>
      <w:r w:rsidRPr="004806D1">
        <w:rPr>
          <w:rFonts w:cs="Arial"/>
          <w:szCs w:val="20"/>
        </w:rPr>
        <w:t>particular begin</w:t>
      </w:r>
      <w:proofErr w:type="gramEnd"/>
      <w:r w:rsidRPr="004806D1">
        <w:rPr>
          <w:rFonts w:cs="Arial"/>
          <w:szCs w:val="20"/>
        </w:rPr>
        <w:t xml:space="preserve"> date, they will be ignored by MDE and not collected or stored in the MDE transformations. In other words, only the disability code with ‘order of disability’ 1 will be used for any begin date.</w:t>
      </w:r>
    </w:p>
    <w:p w14:paraId="2388A986" w14:textId="77777777" w:rsidR="00576437" w:rsidRPr="004806D1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4806D1">
        <w:rPr>
          <w:rFonts w:cs="Arial"/>
          <w:szCs w:val="20"/>
        </w:rPr>
        <w:t>If multiple disability codes for a student are reported with the same begin date, there must only be one with an order of disability = 1.</w:t>
      </w:r>
    </w:p>
    <w:p w14:paraId="4CDC3C97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380D4E90" w14:textId="77777777" w:rsidR="00576437" w:rsidRPr="00725240" w:rsidRDefault="00576437" w:rsidP="00576437">
      <w:pPr>
        <w:rPr>
          <w:rFonts w:cs="Arial"/>
          <w:szCs w:val="20"/>
        </w:rPr>
      </w:pPr>
    </w:p>
    <w:p w14:paraId="718BBEC1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1921E727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44AD9284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51DAB981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“Special Education”</w:t>
      </w:r>
    </w:p>
    <w:p w14:paraId="4F0B64C0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03250042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3D8783AC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12D330F6" w14:textId="77777777" w:rsidR="00576437" w:rsidRDefault="00576437" w:rsidP="00576437">
      <w:pPr>
        <w:pStyle w:val="ListParagraph"/>
        <w:numPr>
          <w:ilvl w:val="0"/>
          <w:numId w:val="28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13 with this StudentProgramAssociation</w:t>
      </w:r>
      <w:r>
        <w:rPr>
          <w:rFonts w:cs="Arial"/>
          <w:szCs w:val="20"/>
        </w:rPr>
        <w:t xml:space="preserve"> include a disability with order of priority = 1</w:t>
      </w:r>
    </w:p>
    <w:p w14:paraId="4B09FED2" w14:textId="77777777" w:rsidR="00576437" w:rsidRPr="00725240" w:rsidRDefault="00576437" w:rsidP="00576437">
      <w:pPr>
        <w:pStyle w:val="ListParagraph"/>
        <w:numPr>
          <w:ilvl w:val="0"/>
          <w:numId w:val="28"/>
        </w:numPr>
        <w:rPr>
          <w:rFonts w:cs="Arial"/>
          <w:szCs w:val="20"/>
        </w:rPr>
      </w:pPr>
      <w:r w:rsidRPr="004840E8">
        <w:rPr>
          <w:rFonts w:cs="Arial"/>
          <w:szCs w:val="20"/>
        </w:rPr>
        <w:t xml:space="preserve">Change disability code to 12, </w:t>
      </w:r>
      <w:r>
        <w:rPr>
          <w:rFonts w:cs="Arial"/>
          <w:szCs w:val="20"/>
        </w:rPr>
        <w:t xml:space="preserve">set </w:t>
      </w:r>
      <w:r w:rsidRPr="004840E8">
        <w:rPr>
          <w:rFonts w:cs="Arial"/>
          <w:szCs w:val="20"/>
        </w:rPr>
        <w:t>special education service hours to 1100.5</w:t>
      </w:r>
    </w:p>
    <w:bookmarkEnd w:id="22"/>
    <w:p w14:paraId="598193A2" w14:textId="77777777" w:rsidR="00576437" w:rsidRPr="00725240" w:rsidRDefault="00576437" w:rsidP="00576437">
      <w:pPr>
        <w:rPr>
          <w:rFonts w:cs="Arial"/>
          <w:szCs w:val="20"/>
        </w:rPr>
      </w:pPr>
    </w:p>
    <w:p w14:paraId="5B09836B" w14:textId="77777777" w:rsidR="00576437" w:rsidRPr="00725240" w:rsidRDefault="00576437" w:rsidP="00576437">
      <w:pPr>
        <w:pStyle w:val="Heading3"/>
      </w:pPr>
      <w:bookmarkStart w:id="23" w:name="_Toc14259615"/>
      <w:r w:rsidRPr="00725240">
        <w:t xml:space="preserve">Resource: </w:t>
      </w:r>
      <w:proofErr w:type="spellStart"/>
      <w:r>
        <w:t>S</w:t>
      </w:r>
      <w:r w:rsidRPr="00725240">
        <w:t>tudentTitleIPartAProgramAssociations</w:t>
      </w:r>
      <w:bookmarkEnd w:id="23"/>
      <w:proofErr w:type="spellEnd"/>
    </w:p>
    <w:p w14:paraId="17038A59" w14:textId="77777777" w:rsidR="00576437" w:rsidRPr="00725240" w:rsidRDefault="00576437" w:rsidP="00576437">
      <w:pPr>
        <w:rPr>
          <w:rFonts w:cs="Arial"/>
        </w:rPr>
      </w:pPr>
    </w:p>
    <w:p w14:paraId="7DDF3013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Description</w:t>
      </w:r>
    </w:p>
    <w:p w14:paraId="76444E7F" w14:textId="77777777" w:rsidR="00576437" w:rsidRPr="00725240" w:rsidRDefault="00576437" w:rsidP="00576437">
      <w:pPr>
        <w:rPr>
          <w:rFonts w:cs="Arial"/>
          <w:color w:val="185EAB"/>
          <w:szCs w:val="20"/>
        </w:rPr>
      </w:pPr>
    </w:p>
    <w:p w14:paraId="3584593F" w14:textId="77777777" w:rsidR="00576437" w:rsidRPr="00725240" w:rsidRDefault="00576437" w:rsidP="00576437">
      <w:pPr>
        <w:rPr>
          <w:rFonts w:cs="Arial"/>
          <w:color w:val="185EAB"/>
          <w:szCs w:val="20"/>
        </w:rPr>
      </w:pPr>
      <w:r w:rsidRPr="00725240">
        <w:rPr>
          <w:rFonts w:cs="Arial"/>
          <w:color w:val="185EAB"/>
          <w:szCs w:val="20"/>
        </w:rPr>
        <w:t xml:space="preserve">This association represents the Title I Part A program(s) that a student participates in or from which the Student receives services. The association is an extension of the StudentProgramAssociation </w:t>
      </w:r>
      <w:proofErr w:type="gramStart"/>
      <w:r w:rsidRPr="00725240">
        <w:rPr>
          <w:rFonts w:cs="Arial"/>
          <w:color w:val="185EAB"/>
          <w:szCs w:val="20"/>
        </w:rPr>
        <w:t>particular for</w:t>
      </w:r>
      <w:proofErr w:type="gramEnd"/>
      <w:r w:rsidRPr="00725240">
        <w:rPr>
          <w:rFonts w:cs="Arial"/>
          <w:color w:val="185EAB"/>
          <w:szCs w:val="20"/>
        </w:rPr>
        <w:t xml:space="preserve"> Title I Part A programs.</w:t>
      </w:r>
    </w:p>
    <w:p w14:paraId="31608A26" w14:textId="77777777" w:rsidR="00576437" w:rsidRPr="00725240" w:rsidRDefault="00576437" w:rsidP="00576437">
      <w:pPr>
        <w:rPr>
          <w:rFonts w:cs="Arial"/>
          <w:szCs w:val="20"/>
        </w:rPr>
      </w:pPr>
    </w:p>
    <w:p w14:paraId="5FA0997D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Prerequisite Data</w:t>
      </w:r>
    </w:p>
    <w:p w14:paraId="2F2D2767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724D6FD5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>
        <w:rPr>
          <w:rFonts w:cs="Arial"/>
          <w:szCs w:val="20"/>
        </w:rPr>
        <w:t>Schools</w:t>
      </w:r>
    </w:p>
    <w:p w14:paraId="1FC84148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Program - where ProgramTypeDescriptor = “Title I Part A”</w:t>
      </w:r>
    </w:p>
    <w:p w14:paraId="607D2738" w14:textId="77777777" w:rsidR="00576437" w:rsidRPr="00A8641D" w:rsidRDefault="00576437" w:rsidP="00576437">
      <w:pPr>
        <w:pStyle w:val="ListParagraph"/>
        <w:numPr>
          <w:ilvl w:val="0"/>
          <w:numId w:val="16"/>
        </w:numPr>
        <w:rPr>
          <w:rFonts w:cs="Arial"/>
          <w:szCs w:val="20"/>
        </w:rPr>
      </w:pPr>
      <w:r w:rsidRPr="00A8641D">
        <w:rPr>
          <w:rFonts w:cs="Arial"/>
          <w:szCs w:val="20"/>
        </w:rPr>
        <w:t>Students</w:t>
      </w:r>
    </w:p>
    <w:p w14:paraId="3C5674CC" w14:textId="77777777" w:rsidR="00576437" w:rsidRPr="00725240" w:rsidRDefault="00576437" w:rsidP="00576437">
      <w:pPr>
        <w:rPr>
          <w:rFonts w:cs="Arial"/>
          <w:b/>
          <w:szCs w:val="20"/>
        </w:rPr>
      </w:pPr>
    </w:p>
    <w:p w14:paraId="5BCB8DB3" w14:textId="77777777" w:rsidR="00576437" w:rsidRPr="00725240" w:rsidRDefault="00576437" w:rsidP="00576437">
      <w:pPr>
        <w:rPr>
          <w:rFonts w:cs="Arial"/>
          <w:b/>
          <w:bCs/>
          <w:szCs w:val="20"/>
        </w:rPr>
      </w:pPr>
      <w:r w:rsidRPr="00725240">
        <w:rPr>
          <w:rFonts w:cs="Arial"/>
          <w:b/>
          <w:bCs/>
          <w:szCs w:val="20"/>
        </w:rPr>
        <w:t>Scenarios</w:t>
      </w:r>
    </w:p>
    <w:p w14:paraId="2B07F2D5" w14:textId="77777777" w:rsidR="00576437" w:rsidRPr="00725240" w:rsidRDefault="00576437" w:rsidP="00576437">
      <w:pPr>
        <w:pStyle w:val="ListParagraph"/>
        <w:numPr>
          <w:ilvl w:val="0"/>
          <w:numId w:val="29"/>
        </w:numPr>
        <w:rPr>
          <w:rFonts w:cs="Arial"/>
          <w:szCs w:val="20"/>
        </w:rPr>
      </w:pPr>
      <w:r w:rsidRPr="00725240">
        <w:rPr>
          <w:rFonts w:cs="Arial"/>
          <w:szCs w:val="20"/>
        </w:rPr>
        <w:t>Associate Student 14 with this StudentProgramAssociation</w:t>
      </w:r>
    </w:p>
    <w:p w14:paraId="7BD58BA2" w14:textId="77777777" w:rsidR="00417690" w:rsidRPr="00725240" w:rsidRDefault="00417690" w:rsidP="00417690">
      <w:pPr>
        <w:rPr>
          <w:rFonts w:cs="Arial"/>
          <w:szCs w:val="20"/>
        </w:rPr>
      </w:pPr>
    </w:p>
    <w:p w14:paraId="4357A966" w14:textId="77777777" w:rsidR="00417690" w:rsidRPr="00725240" w:rsidRDefault="00417690" w:rsidP="00417690">
      <w:pPr>
        <w:rPr>
          <w:rFonts w:cs="Arial"/>
          <w:szCs w:val="20"/>
        </w:rPr>
      </w:pPr>
    </w:p>
    <w:p w14:paraId="44690661" w14:textId="77777777" w:rsidR="009457AE" w:rsidRPr="00725240" w:rsidRDefault="009457AE" w:rsidP="00917397">
      <w:pPr>
        <w:rPr>
          <w:rFonts w:cs="Arial"/>
          <w:b/>
          <w:szCs w:val="20"/>
        </w:rPr>
      </w:pPr>
    </w:p>
    <w:sectPr w:rsidR="009457AE" w:rsidRPr="00725240" w:rsidSect="00147510">
      <w:footerReference w:type="default" r:id="rId17"/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6658AB" w14:textId="77777777" w:rsidR="00721CC0" w:rsidRDefault="00721CC0" w:rsidP="002E7FB8">
      <w:r>
        <w:separator/>
      </w:r>
    </w:p>
  </w:endnote>
  <w:endnote w:type="continuationSeparator" w:id="0">
    <w:p w14:paraId="773E1E7E" w14:textId="77777777" w:rsidR="00721CC0" w:rsidRDefault="00721CC0" w:rsidP="002E7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Roboto Mono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66936" w14:textId="77777777" w:rsidR="00CC2418" w:rsidRPr="005F4E49" w:rsidRDefault="00CC2418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696B29" w14:textId="77777777" w:rsidR="00CC2418" w:rsidRPr="00A840F5" w:rsidRDefault="00CC2418" w:rsidP="001B418C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507357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CC2418" w:rsidRPr="00A840F5" w:rsidRDefault="00CC2418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316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B30DB7A" w14:textId="77777777" w:rsidR="00CC2418" w:rsidRDefault="00CC24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740C982E" w14:textId="77777777" w:rsidR="00CC2418" w:rsidRPr="005F4E49" w:rsidRDefault="00CC2418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D773CB" w14:textId="77777777" w:rsidR="00721CC0" w:rsidRDefault="00721CC0" w:rsidP="002E7FB8">
      <w:r>
        <w:separator/>
      </w:r>
    </w:p>
  </w:footnote>
  <w:footnote w:type="continuationSeparator" w:id="0">
    <w:p w14:paraId="1D499DC4" w14:textId="77777777" w:rsidR="00721CC0" w:rsidRDefault="00721CC0" w:rsidP="002E7F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079F4" w14:textId="77777777" w:rsidR="00CC2418" w:rsidRDefault="00CC2418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0CE7C" w14:textId="77777777" w:rsidR="00CC2418" w:rsidRDefault="00CC2418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85073576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4046B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51F12"/>
    <w:multiLevelType w:val="hybridMultilevel"/>
    <w:tmpl w:val="5B6A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135DD"/>
    <w:multiLevelType w:val="hybridMultilevel"/>
    <w:tmpl w:val="5B6A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B70253"/>
    <w:multiLevelType w:val="hybridMultilevel"/>
    <w:tmpl w:val="2326F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D21143"/>
    <w:multiLevelType w:val="hybridMultilevel"/>
    <w:tmpl w:val="A26EBE06"/>
    <w:lvl w:ilvl="0" w:tplc="4D4CB894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80DF1"/>
    <w:multiLevelType w:val="hybridMultilevel"/>
    <w:tmpl w:val="351A8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9070B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CA504A"/>
    <w:multiLevelType w:val="hybridMultilevel"/>
    <w:tmpl w:val="4D96C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8E1F4F"/>
    <w:multiLevelType w:val="hybridMultilevel"/>
    <w:tmpl w:val="3B9E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81F7B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23B18"/>
    <w:multiLevelType w:val="hybridMultilevel"/>
    <w:tmpl w:val="9E9AE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9021F"/>
    <w:multiLevelType w:val="hybridMultilevel"/>
    <w:tmpl w:val="3F20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490D18"/>
    <w:multiLevelType w:val="hybridMultilevel"/>
    <w:tmpl w:val="2E1894E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5277B2"/>
    <w:multiLevelType w:val="hybridMultilevel"/>
    <w:tmpl w:val="E3024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23A2A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E73369"/>
    <w:multiLevelType w:val="hybridMultilevel"/>
    <w:tmpl w:val="2E1894E4"/>
    <w:lvl w:ilvl="0" w:tplc="FFFFFFFF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D24CAA"/>
    <w:multiLevelType w:val="hybridMultilevel"/>
    <w:tmpl w:val="5B6A8A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7184F"/>
    <w:multiLevelType w:val="hybridMultilevel"/>
    <w:tmpl w:val="3F2043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236F9B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73633"/>
    <w:multiLevelType w:val="hybridMultilevel"/>
    <w:tmpl w:val="10BA1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E5052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5B7641"/>
    <w:multiLevelType w:val="hybridMultilevel"/>
    <w:tmpl w:val="AAAC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D3210A"/>
    <w:multiLevelType w:val="hybridMultilevel"/>
    <w:tmpl w:val="6620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A9083D"/>
    <w:multiLevelType w:val="hybridMultilevel"/>
    <w:tmpl w:val="6D9A3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5138BC"/>
    <w:multiLevelType w:val="hybridMultilevel"/>
    <w:tmpl w:val="8ED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99593E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E53A51"/>
    <w:multiLevelType w:val="hybridMultilevel"/>
    <w:tmpl w:val="097A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FA1CC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712AB0"/>
    <w:multiLevelType w:val="hybridMultilevel"/>
    <w:tmpl w:val="AFA26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F714ED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BD577C"/>
    <w:multiLevelType w:val="hybridMultilevel"/>
    <w:tmpl w:val="F2A09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2"/>
  </w:num>
  <w:num w:numId="3">
    <w:abstractNumId w:val="16"/>
  </w:num>
  <w:num w:numId="4">
    <w:abstractNumId w:val="28"/>
  </w:num>
  <w:num w:numId="5">
    <w:abstractNumId w:val="3"/>
  </w:num>
  <w:num w:numId="6">
    <w:abstractNumId w:val="12"/>
  </w:num>
  <w:num w:numId="7">
    <w:abstractNumId w:val="15"/>
  </w:num>
  <w:num w:numId="8">
    <w:abstractNumId w:val="2"/>
  </w:num>
  <w:num w:numId="9">
    <w:abstractNumId w:val="1"/>
  </w:num>
  <w:num w:numId="10">
    <w:abstractNumId w:val="17"/>
  </w:num>
  <w:num w:numId="11">
    <w:abstractNumId w:val="10"/>
  </w:num>
  <w:num w:numId="12">
    <w:abstractNumId w:val="13"/>
  </w:num>
  <w:num w:numId="13">
    <w:abstractNumId w:val="4"/>
  </w:num>
  <w:num w:numId="14">
    <w:abstractNumId w:val="24"/>
  </w:num>
  <w:num w:numId="15">
    <w:abstractNumId w:val="14"/>
  </w:num>
  <w:num w:numId="16">
    <w:abstractNumId w:val="7"/>
  </w:num>
  <w:num w:numId="17">
    <w:abstractNumId w:val="25"/>
  </w:num>
  <w:num w:numId="18">
    <w:abstractNumId w:val="29"/>
  </w:num>
  <w:num w:numId="19">
    <w:abstractNumId w:val="23"/>
  </w:num>
  <w:num w:numId="20">
    <w:abstractNumId w:val="18"/>
  </w:num>
  <w:num w:numId="21">
    <w:abstractNumId w:val="20"/>
  </w:num>
  <w:num w:numId="22">
    <w:abstractNumId w:val="27"/>
  </w:num>
  <w:num w:numId="23">
    <w:abstractNumId w:val="5"/>
  </w:num>
  <w:num w:numId="24">
    <w:abstractNumId w:val="6"/>
  </w:num>
  <w:num w:numId="25">
    <w:abstractNumId w:val="19"/>
  </w:num>
  <w:num w:numId="26">
    <w:abstractNumId w:val="21"/>
  </w:num>
  <w:num w:numId="27">
    <w:abstractNumId w:val="31"/>
  </w:num>
  <w:num w:numId="28">
    <w:abstractNumId w:val="0"/>
  </w:num>
  <w:num w:numId="29">
    <w:abstractNumId w:val="30"/>
  </w:num>
  <w:num w:numId="30">
    <w:abstractNumId w:val="26"/>
  </w:num>
  <w:num w:numId="31">
    <w:abstractNumId w:val="9"/>
  </w:num>
  <w:num w:numId="32">
    <w:abstractNumId w:val="8"/>
  </w:num>
  <w:numIdMacAtCleanup w:val="2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teve Theriault">
    <w15:presenceInfo w15:providerId="Windows Live" w15:userId="cd496f9c7a994d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F82"/>
    <w:rsid w:val="000143C1"/>
    <w:rsid w:val="000418DC"/>
    <w:rsid w:val="00060A11"/>
    <w:rsid w:val="000660DC"/>
    <w:rsid w:val="00075BD2"/>
    <w:rsid w:val="00076D6B"/>
    <w:rsid w:val="000A2EF3"/>
    <w:rsid w:val="000A4749"/>
    <w:rsid w:val="000C41BC"/>
    <w:rsid w:val="000D73CA"/>
    <w:rsid w:val="0010306C"/>
    <w:rsid w:val="00130062"/>
    <w:rsid w:val="00135DCD"/>
    <w:rsid w:val="0014077F"/>
    <w:rsid w:val="00142EC6"/>
    <w:rsid w:val="00147510"/>
    <w:rsid w:val="00167443"/>
    <w:rsid w:val="001716FA"/>
    <w:rsid w:val="001A331C"/>
    <w:rsid w:val="001A61E7"/>
    <w:rsid w:val="001B418C"/>
    <w:rsid w:val="001C0ABE"/>
    <w:rsid w:val="001C27CE"/>
    <w:rsid w:val="001C64EE"/>
    <w:rsid w:val="001D2636"/>
    <w:rsid w:val="001E335F"/>
    <w:rsid w:val="001F35D7"/>
    <w:rsid w:val="002136DB"/>
    <w:rsid w:val="002342E8"/>
    <w:rsid w:val="002456D1"/>
    <w:rsid w:val="00254407"/>
    <w:rsid w:val="00262F9F"/>
    <w:rsid w:val="00265C9C"/>
    <w:rsid w:val="00266FF2"/>
    <w:rsid w:val="0026733D"/>
    <w:rsid w:val="00286721"/>
    <w:rsid w:val="002A5FFF"/>
    <w:rsid w:val="002B1501"/>
    <w:rsid w:val="002B20E5"/>
    <w:rsid w:val="002D1D26"/>
    <w:rsid w:val="002D642B"/>
    <w:rsid w:val="002E7FB8"/>
    <w:rsid w:val="002F6356"/>
    <w:rsid w:val="00306CCD"/>
    <w:rsid w:val="00316BBF"/>
    <w:rsid w:val="00324AEA"/>
    <w:rsid w:val="003461E5"/>
    <w:rsid w:val="00364677"/>
    <w:rsid w:val="00380307"/>
    <w:rsid w:val="003834A2"/>
    <w:rsid w:val="00385FD9"/>
    <w:rsid w:val="00392C19"/>
    <w:rsid w:val="003B2488"/>
    <w:rsid w:val="003C20EE"/>
    <w:rsid w:val="003C6886"/>
    <w:rsid w:val="003F000E"/>
    <w:rsid w:val="00417690"/>
    <w:rsid w:val="0043757E"/>
    <w:rsid w:val="00446291"/>
    <w:rsid w:val="00462BD0"/>
    <w:rsid w:val="0046476E"/>
    <w:rsid w:val="004840E8"/>
    <w:rsid w:val="0049109F"/>
    <w:rsid w:val="004A0FF1"/>
    <w:rsid w:val="004A3923"/>
    <w:rsid w:val="004B3751"/>
    <w:rsid w:val="004C0BB9"/>
    <w:rsid w:val="004C3D02"/>
    <w:rsid w:val="004C59A4"/>
    <w:rsid w:val="004D3FEC"/>
    <w:rsid w:val="004E1EA5"/>
    <w:rsid w:val="004E7212"/>
    <w:rsid w:val="00513A57"/>
    <w:rsid w:val="005224D4"/>
    <w:rsid w:val="00523922"/>
    <w:rsid w:val="005266DF"/>
    <w:rsid w:val="00526B54"/>
    <w:rsid w:val="00530351"/>
    <w:rsid w:val="00542A14"/>
    <w:rsid w:val="00553424"/>
    <w:rsid w:val="005572AB"/>
    <w:rsid w:val="00560A0C"/>
    <w:rsid w:val="0057473B"/>
    <w:rsid w:val="005757A1"/>
    <w:rsid w:val="00576437"/>
    <w:rsid w:val="005808E0"/>
    <w:rsid w:val="0058343E"/>
    <w:rsid w:val="00595736"/>
    <w:rsid w:val="00596A1C"/>
    <w:rsid w:val="005A5E90"/>
    <w:rsid w:val="005B3B05"/>
    <w:rsid w:val="005B78E9"/>
    <w:rsid w:val="005B79E0"/>
    <w:rsid w:val="005C33DC"/>
    <w:rsid w:val="005C3AAA"/>
    <w:rsid w:val="005C6913"/>
    <w:rsid w:val="005C7FFB"/>
    <w:rsid w:val="005E30EC"/>
    <w:rsid w:val="005E5391"/>
    <w:rsid w:val="005E735A"/>
    <w:rsid w:val="005F4E49"/>
    <w:rsid w:val="005F5E39"/>
    <w:rsid w:val="0060161B"/>
    <w:rsid w:val="006102A9"/>
    <w:rsid w:val="00614DAF"/>
    <w:rsid w:val="00615EBF"/>
    <w:rsid w:val="00624C74"/>
    <w:rsid w:val="00636258"/>
    <w:rsid w:val="006453F7"/>
    <w:rsid w:val="006630CE"/>
    <w:rsid w:val="00663B6E"/>
    <w:rsid w:val="00681A4A"/>
    <w:rsid w:val="00687F30"/>
    <w:rsid w:val="006A20D2"/>
    <w:rsid w:val="006A3552"/>
    <w:rsid w:val="006B025D"/>
    <w:rsid w:val="006B33FE"/>
    <w:rsid w:val="006B6F7C"/>
    <w:rsid w:val="006D2497"/>
    <w:rsid w:val="006F25B0"/>
    <w:rsid w:val="00711527"/>
    <w:rsid w:val="00712335"/>
    <w:rsid w:val="007201F3"/>
    <w:rsid w:val="00721CC0"/>
    <w:rsid w:val="007246F4"/>
    <w:rsid w:val="00725240"/>
    <w:rsid w:val="007439C0"/>
    <w:rsid w:val="007717BB"/>
    <w:rsid w:val="007B2F37"/>
    <w:rsid w:val="007B4916"/>
    <w:rsid w:val="007C008D"/>
    <w:rsid w:val="007C31E9"/>
    <w:rsid w:val="007C34F3"/>
    <w:rsid w:val="007C5BB8"/>
    <w:rsid w:val="007D48AB"/>
    <w:rsid w:val="007E1771"/>
    <w:rsid w:val="007F55F9"/>
    <w:rsid w:val="0080015B"/>
    <w:rsid w:val="0081144C"/>
    <w:rsid w:val="00812672"/>
    <w:rsid w:val="0081521F"/>
    <w:rsid w:val="00816932"/>
    <w:rsid w:val="008326A0"/>
    <w:rsid w:val="00840399"/>
    <w:rsid w:val="00851B3A"/>
    <w:rsid w:val="00856972"/>
    <w:rsid w:val="008669D4"/>
    <w:rsid w:val="00885178"/>
    <w:rsid w:val="008B2C39"/>
    <w:rsid w:val="008B6855"/>
    <w:rsid w:val="008C0065"/>
    <w:rsid w:val="008C48AB"/>
    <w:rsid w:val="008D4A92"/>
    <w:rsid w:val="008E2C05"/>
    <w:rsid w:val="008E4F16"/>
    <w:rsid w:val="008E5357"/>
    <w:rsid w:val="008F1A04"/>
    <w:rsid w:val="008F28B4"/>
    <w:rsid w:val="00902956"/>
    <w:rsid w:val="009114BB"/>
    <w:rsid w:val="009149B0"/>
    <w:rsid w:val="00917397"/>
    <w:rsid w:val="0092607D"/>
    <w:rsid w:val="00930633"/>
    <w:rsid w:val="00937397"/>
    <w:rsid w:val="009453C9"/>
    <w:rsid w:val="009457AE"/>
    <w:rsid w:val="009528E4"/>
    <w:rsid w:val="009542F4"/>
    <w:rsid w:val="009619DF"/>
    <w:rsid w:val="009A40B2"/>
    <w:rsid w:val="009A500C"/>
    <w:rsid w:val="009A5C43"/>
    <w:rsid w:val="009B0182"/>
    <w:rsid w:val="009C0148"/>
    <w:rsid w:val="009C1583"/>
    <w:rsid w:val="009C3A75"/>
    <w:rsid w:val="009E2DB9"/>
    <w:rsid w:val="009E3F82"/>
    <w:rsid w:val="009F04F7"/>
    <w:rsid w:val="00A03DF7"/>
    <w:rsid w:val="00A05205"/>
    <w:rsid w:val="00A10111"/>
    <w:rsid w:val="00A1454D"/>
    <w:rsid w:val="00A17DC1"/>
    <w:rsid w:val="00A42B7F"/>
    <w:rsid w:val="00A81390"/>
    <w:rsid w:val="00A840F5"/>
    <w:rsid w:val="00A84B9E"/>
    <w:rsid w:val="00A8641D"/>
    <w:rsid w:val="00A86753"/>
    <w:rsid w:val="00A8761C"/>
    <w:rsid w:val="00A87B3B"/>
    <w:rsid w:val="00A9426B"/>
    <w:rsid w:val="00AB4385"/>
    <w:rsid w:val="00AC2D9F"/>
    <w:rsid w:val="00AC523A"/>
    <w:rsid w:val="00AD044B"/>
    <w:rsid w:val="00AF2C26"/>
    <w:rsid w:val="00AF3EA2"/>
    <w:rsid w:val="00AF5FB2"/>
    <w:rsid w:val="00B00F68"/>
    <w:rsid w:val="00B209DE"/>
    <w:rsid w:val="00B3255D"/>
    <w:rsid w:val="00B35E4F"/>
    <w:rsid w:val="00B3635E"/>
    <w:rsid w:val="00B677E9"/>
    <w:rsid w:val="00B72613"/>
    <w:rsid w:val="00B84C52"/>
    <w:rsid w:val="00B91714"/>
    <w:rsid w:val="00B9550E"/>
    <w:rsid w:val="00BB1CF3"/>
    <w:rsid w:val="00BB7314"/>
    <w:rsid w:val="00BD45EF"/>
    <w:rsid w:val="00BD7086"/>
    <w:rsid w:val="00BE7A00"/>
    <w:rsid w:val="00C46C85"/>
    <w:rsid w:val="00C56430"/>
    <w:rsid w:val="00C63B3D"/>
    <w:rsid w:val="00C66EF5"/>
    <w:rsid w:val="00C74380"/>
    <w:rsid w:val="00C80696"/>
    <w:rsid w:val="00CB623D"/>
    <w:rsid w:val="00CC2418"/>
    <w:rsid w:val="00CC7525"/>
    <w:rsid w:val="00CD0DAF"/>
    <w:rsid w:val="00CE307B"/>
    <w:rsid w:val="00CF04DC"/>
    <w:rsid w:val="00D22186"/>
    <w:rsid w:val="00D57208"/>
    <w:rsid w:val="00D61685"/>
    <w:rsid w:val="00D61D1B"/>
    <w:rsid w:val="00D67A32"/>
    <w:rsid w:val="00D67C64"/>
    <w:rsid w:val="00D7058F"/>
    <w:rsid w:val="00D84F4C"/>
    <w:rsid w:val="00D93C4D"/>
    <w:rsid w:val="00DB3BE6"/>
    <w:rsid w:val="00DC2958"/>
    <w:rsid w:val="00DC2CF3"/>
    <w:rsid w:val="00DD55EE"/>
    <w:rsid w:val="00DD6879"/>
    <w:rsid w:val="00DE02FF"/>
    <w:rsid w:val="00DE4E8E"/>
    <w:rsid w:val="00E3065A"/>
    <w:rsid w:val="00E35C64"/>
    <w:rsid w:val="00E3706C"/>
    <w:rsid w:val="00E4342E"/>
    <w:rsid w:val="00E4669D"/>
    <w:rsid w:val="00E5379D"/>
    <w:rsid w:val="00E539DC"/>
    <w:rsid w:val="00E6168E"/>
    <w:rsid w:val="00E67AB7"/>
    <w:rsid w:val="00E707D3"/>
    <w:rsid w:val="00E94558"/>
    <w:rsid w:val="00EA0D01"/>
    <w:rsid w:val="00EB1363"/>
    <w:rsid w:val="00EB1FD7"/>
    <w:rsid w:val="00EB2FCB"/>
    <w:rsid w:val="00ED0973"/>
    <w:rsid w:val="00EE226A"/>
    <w:rsid w:val="00EF587C"/>
    <w:rsid w:val="00F015D3"/>
    <w:rsid w:val="00F22AD8"/>
    <w:rsid w:val="00F22B90"/>
    <w:rsid w:val="00F24986"/>
    <w:rsid w:val="00F303FE"/>
    <w:rsid w:val="00F40E4C"/>
    <w:rsid w:val="00F4106E"/>
    <w:rsid w:val="00F55F2F"/>
    <w:rsid w:val="00F70FC1"/>
    <w:rsid w:val="00F7243B"/>
    <w:rsid w:val="00F807C0"/>
    <w:rsid w:val="00F82457"/>
    <w:rsid w:val="00F91BDE"/>
    <w:rsid w:val="00F93759"/>
    <w:rsid w:val="00FA7714"/>
    <w:rsid w:val="00FB2D0D"/>
    <w:rsid w:val="00FE480E"/>
    <w:rsid w:val="016D37A6"/>
    <w:rsid w:val="03100D16"/>
    <w:rsid w:val="0A298349"/>
    <w:rsid w:val="11DD89F2"/>
    <w:rsid w:val="17D55147"/>
    <w:rsid w:val="1BBB14BE"/>
    <w:rsid w:val="1C011FE3"/>
    <w:rsid w:val="1E2B6BA7"/>
    <w:rsid w:val="21C3B8AD"/>
    <w:rsid w:val="233E296A"/>
    <w:rsid w:val="24555E0A"/>
    <w:rsid w:val="347D2237"/>
    <w:rsid w:val="3A3CFB4E"/>
    <w:rsid w:val="4222342C"/>
    <w:rsid w:val="43547577"/>
    <w:rsid w:val="43748DB5"/>
    <w:rsid w:val="4695B251"/>
    <w:rsid w:val="51BCB4AF"/>
    <w:rsid w:val="5887B382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E5F8479E-DE9F-4A28-9C47-CD185E7D9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25240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3923"/>
    <w:pPr>
      <w:keepNext/>
      <w:keepLines/>
      <w:spacing w:before="240"/>
      <w:outlineLvl w:val="0"/>
    </w:pPr>
    <w:rPr>
      <w:rFonts w:eastAsiaTheme="majorEastAsia" w:cstheme="majorBidi"/>
      <w:color w:val="1B75BB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B418C"/>
    <w:pPr>
      <w:keepNext/>
      <w:keepLines/>
      <w:spacing w:before="40"/>
      <w:outlineLvl w:val="1"/>
    </w:pPr>
    <w:rPr>
      <w:rFonts w:eastAsiaTheme="majorEastAsia" w:cstheme="majorBidi"/>
      <w:color w:val="00B05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76437"/>
    <w:pPr>
      <w:keepNext/>
      <w:keepLines/>
      <w:spacing w:before="40"/>
      <w:outlineLvl w:val="2"/>
    </w:pPr>
    <w:rPr>
      <w:rFonts w:eastAsiaTheme="majorEastAsia" w:cstheme="majorBidi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25240"/>
    <w:pPr>
      <w:keepNext/>
      <w:keepLines/>
      <w:spacing w:before="48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4E49"/>
    <w:pPr>
      <w:keepNext/>
      <w:keepLines/>
      <w:spacing w:before="4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rsid w:val="00F55F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923"/>
    <w:rPr>
      <w:rFonts w:ascii="Arial" w:eastAsiaTheme="majorEastAsia" w:hAnsi="Arial" w:cstheme="majorBidi"/>
      <w:color w:val="1B75B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418C"/>
    <w:rPr>
      <w:rFonts w:ascii="Arial" w:eastAsiaTheme="majorEastAsia" w:hAnsi="Arial" w:cstheme="majorBidi"/>
      <w:color w:val="00B05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6437"/>
    <w:rPr>
      <w:rFonts w:ascii="Arial" w:eastAsiaTheme="majorEastAsia" w:hAnsi="Arial" w:cstheme="majorBidi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725240"/>
    <w:rPr>
      <w:rFonts w:ascii="Arial" w:eastAsiaTheme="majorEastAsia" w:hAnsi="Arial" w:cstheme="majorBidi"/>
      <w:b/>
      <w:iCs/>
      <w:sz w:val="20"/>
    </w:r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customStyle="1" w:styleId="Heading5Char">
    <w:name w:val="Heading 5 Char"/>
    <w:basedOn w:val="DefaultParagraphFont"/>
    <w:link w:val="Heading5"/>
    <w:uiPriority w:val="9"/>
    <w:rsid w:val="005F4E49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3J5YSHVNQAZM-1106575984-195</_dlc_DocId>
    <_dlc_DocIdUrl xmlns="51adfe52-6b67-47fa-a4b8-d920c8b69b06">
      <Url>https://mn365.sharepoint.com/sites/MDE/IT/ASDCS/_layouts/15/DocIdRedir.aspx?ID=3J5YSHVNQAZM-1106575984-195</Url>
      <Description>3J5YSHVNQAZM-1106575984-195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2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0530D3-7C9D-411F-94FE-1626377541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2459E8E-E7EB-4BE0-A60A-C854C3465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2654</Words>
  <Characters>15131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Steve Theriault</cp:lastModifiedBy>
  <cp:revision>3</cp:revision>
  <cp:lastPrinted>2017-07-20T16:17:00Z</cp:lastPrinted>
  <dcterms:created xsi:type="dcterms:W3CDTF">2019-11-04T17:58:00Z</dcterms:created>
  <dcterms:modified xsi:type="dcterms:W3CDTF">2019-11-04T17:58:00Z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9b1c1233-e2c9-4def-936c-a4192daf45b5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